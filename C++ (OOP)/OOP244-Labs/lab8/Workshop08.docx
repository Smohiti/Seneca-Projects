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54F72CAF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Cs w:val="24"/>
        </w:rPr>
        <w:br/>
      </w:r>
      <w:r>
        <w:rPr>
          <w:rFonts w:ascii="Arial" w:eastAsia="Times New Roman" w:hAnsi="Arial" w:cs="Arial"/>
          <w:color w:val="000000"/>
          <w:szCs w:val="24"/>
        </w:rPr>
        <w:br/>
      </w:r>
      <w:r w:rsidR="003E6A82" w:rsidRPr="003E6A82">
        <w:rPr>
          <w:rFonts w:ascii="Arial" w:eastAsia="Times New Roman" w:hAnsi="Arial" w:cs="Arial"/>
          <w:b/>
          <w:bCs/>
          <w:color w:val="FF0000"/>
          <w:sz w:val="48"/>
          <w:szCs w:val="48"/>
        </w:rPr>
        <w:t>Derived Classes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5E36AB54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FF0000"/>
          <w:szCs w:val="24"/>
        </w:rPr>
        <w:t xml:space="preserve">Workshop </w:t>
      </w:r>
      <w:r w:rsidR="000A3C90">
        <w:rPr>
          <w:rFonts w:ascii="Arial" w:eastAsia="Times New Roman" w:hAnsi="Arial" w:cs="Arial"/>
          <w:color w:val="FF0000"/>
          <w:szCs w:val="24"/>
        </w:rPr>
        <w:t>8</w:t>
      </w:r>
    </w:p>
    <w:p w14:paraId="2F93B25D" w14:textId="079BFA3D" w:rsidR="003E6A82" w:rsidRDefault="008A159A" w:rsidP="00D94139">
      <w:pPr>
        <w:rPr>
          <w:szCs w:val="24"/>
        </w:rPr>
      </w:pPr>
      <w:r w:rsidRPr="003E6A82">
        <w:rPr>
          <w:rFonts w:eastAsia="Times New Roman"/>
          <w:color w:val="000000"/>
        </w:rPr>
        <w:t>In</w:t>
      </w:r>
      <w:r w:rsidR="0057362C">
        <w:rPr>
          <w:rFonts w:eastAsia="Times New Roman"/>
          <w:color w:val="000000"/>
        </w:rPr>
        <w:t xml:space="preserve"> this workshop, you are </w:t>
      </w:r>
      <w:r w:rsidR="0057362C">
        <w:t xml:space="preserve">to </w:t>
      </w:r>
      <w:r w:rsidR="00117148" w:rsidRPr="00527455">
        <w:t>code a</w:t>
      </w:r>
      <w:r w:rsidR="00117148">
        <w:t>n inheritance</w:t>
      </w:r>
      <w:r w:rsidR="00117148" w:rsidRPr="00527455">
        <w:t xml:space="preserve"> relationship between two classes</w:t>
      </w:r>
      <w:r w:rsidR="00117148">
        <w:t>.</w:t>
      </w:r>
    </w:p>
    <w:p w14:paraId="4FAC4854" w14:textId="23CDF744" w:rsidR="008A159A" w:rsidRPr="002449BF" w:rsidRDefault="008A159A" w:rsidP="00D94139">
      <w:pPr>
        <w:pStyle w:val="Heading1"/>
      </w:pPr>
      <w:r w:rsidRPr="002449BF">
        <w:t>LEARNING OUTCOMES</w:t>
      </w:r>
    </w:p>
    <w:p w14:paraId="1F5FACF6" w14:textId="4F87F5B7" w:rsidR="008A159A" w:rsidRDefault="008A159A" w:rsidP="00D94139">
      <w:r>
        <w:t>Upon successful completion of this workshop, you will have demonstrated the abilities to</w:t>
      </w:r>
      <w:r w:rsidR="00D94139">
        <w:t>:</w:t>
      </w:r>
    </w:p>
    <w:p w14:paraId="4F9855AB" w14:textId="5DF11453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Inherit a class from a base class</w:t>
      </w:r>
    </w:p>
    <w:p w14:paraId="221B4E73" w14:textId="5C09987D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Shadow a member function of a base class with a member function of a derived class</w:t>
      </w:r>
    </w:p>
    <w:p w14:paraId="0C9D56A4" w14:textId="36BCC73B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 xml:space="preserve">Define a helper function in terms of a member function of the supported class </w:t>
      </w:r>
    </w:p>
    <w:p w14:paraId="0B118249" w14:textId="464700AE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Access a shadowed member function in a base class</w:t>
      </w:r>
    </w:p>
    <w:p w14:paraId="17986A69" w14:textId="10CBFBA6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Reflect on the concepts learned in this workshop</w:t>
      </w:r>
    </w:p>
    <w:p w14:paraId="08A5B7B9" w14:textId="77777777" w:rsidR="00A729FD" w:rsidRPr="00937F84" w:rsidRDefault="00A729FD" w:rsidP="00D94139">
      <w:pPr>
        <w:pStyle w:val="Heading1"/>
        <w:spacing w:after="100"/>
      </w:pPr>
      <w:r w:rsidRPr="00937F84">
        <w:t>SUBMISSION POLICY</w:t>
      </w:r>
    </w:p>
    <w:p w14:paraId="476513BE" w14:textId="77777777" w:rsidR="00D94139" w:rsidRDefault="00A729FD" w:rsidP="00D94139">
      <w:pPr>
        <w:rPr>
          <w:b/>
        </w:rPr>
      </w:pPr>
      <w:r w:rsidRPr="00937F84">
        <w:t xml:space="preserve">The “in-lab” section is to be completed </w:t>
      </w:r>
      <w:r w:rsidRPr="00937F84">
        <w:rPr>
          <w:b/>
        </w:rPr>
        <w:t>during your assigned lab section</w:t>
      </w:r>
      <w:r w:rsidRPr="00937F84"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b/>
        </w:rPr>
        <w:t>due the day before you</w:t>
      </w:r>
      <w:r>
        <w:rPr>
          <w:b/>
        </w:rPr>
        <w:t>r</w:t>
      </w:r>
      <w:r w:rsidRPr="00937F84">
        <w:rPr>
          <w:b/>
        </w:rPr>
        <w:t xml:space="preserve"> next scheduled workshop</w:t>
      </w:r>
      <w:r>
        <w:rPr>
          <w:b/>
        </w:rPr>
        <w:t>.</w:t>
      </w:r>
    </w:p>
    <w:p w14:paraId="7BA752F3" w14:textId="77777777" w:rsidR="00D94139" w:rsidRDefault="00A729FD" w:rsidP="00D94139">
      <w:pPr>
        <w:rPr>
          <w:b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1353A88B" w14:textId="692BAA06" w:rsidR="008A159A" w:rsidRDefault="00CD3CFD" w:rsidP="00AE7732">
      <w:pPr>
        <w:pStyle w:val="Heading1"/>
      </w:pPr>
      <w:r>
        <w:lastRenderedPageBreak/>
        <w:t>IN-LAB</w:t>
      </w:r>
      <w:r w:rsidR="00560591">
        <w:t xml:space="preserve">: </w:t>
      </w:r>
      <w:r w:rsidR="00981045">
        <w:t>HERO</w:t>
      </w:r>
      <w:r w:rsidR="008A159A">
        <w:t xml:space="preserve"> Class</w:t>
      </w:r>
      <w:r w:rsidR="005A4763">
        <w:t xml:space="preserve"> (</w:t>
      </w:r>
      <w:ins w:id="0" w:author="Fardad Soleimanloo" w:date="2016-11-07T23:21:00Z">
        <w:r w:rsidR="00BC75C5">
          <w:t>7</w:t>
        </w:r>
      </w:ins>
      <w:del w:id="1" w:author="Fardad Soleimanloo" w:date="2016-11-07T23:21:00Z">
        <w:r w:rsidR="005A4763" w:rsidDel="00BC75C5">
          <w:delText>4</w:delText>
        </w:r>
      </w:del>
      <w:r w:rsidR="005A4763">
        <w:t>0%)</w:t>
      </w:r>
    </w:p>
    <w:p w14:paraId="098CF8A0" w14:textId="7F44A2FB" w:rsidR="003E6A82" w:rsidRPr="003E6A82" w:rsidRDefault="003E6A82" w:rsidP="00AE7732">
      <w:r w:rsidRPr="003E6A82">
        <w:t>Design and code a class named</w:t>
      </w:r>
      <w:r w:rsidR="00D94139">
        <w:t xml:space="preserve"> </w:t>
      </w:r>
      <w:r w:rsidR="00981045" w:rsidRPr="003936B5">
        <w:rPr>
          <w:rStyle w:val="CodeInline"/>
        </w:rPr>
        <w:t>Hero</w:t>
      </w:r>
      <w:r w:rsidR="00D94139">
        <w:rPr>
          <w:color w:val="1F4E79" w:themeColor="accent1" w:themeShade="80"/>
        </w:rPr>
        <w:t xml:space="preserve"> </w:t>
      </w:r>
      <w:r w:rsidRPr="003E6A82">
        <w:t xml:space="preserve">that holds information about a </w:t>
      </w:r>
      <w:r w:rsidR="00981045">
        <w:t>character in a game</w:t>
      </w:r>
      <w:r w:rsidRPr="003E6A82">
        <w:t xml:space="preserve">. Place your class </w:t>
      </w:r>
      <w:r w:rsidR="00117148">
        <w:t>definition</w:t>
      </w:r>
      <w:r w:rsidR="00117148" w:rsidRPr="003E6A82">
        <w:t xml:space="preserve"> </w:t>
      </w:r>
      <w:r w:rsidRPr="003E6A82">
        <w:t xml:space="preserve">in a header file named </w:t>
      </w:r>
      <w:r w:rsidR="00981045" w:rsidRPr="003936B5">
        <w:rPr>
          <w:rStyle w:val="CodeInline"/>
        </w:rPr>
        <w:t>Hero</w:t>
      </w:r>
      <w:r w:rsidRPr="003936B5">
        <w:rPr>
          <w:rStyle w:val="CodeInline"/>
        </w:rPr>
        <w:t>.h</w:t>
      </w:r>
      <w:r w:rsidR="00D94139">
        <w:t xml:space="preserve"> a</w:t>
      </w:r>
      <w:r w:rsidRPr="003E6A82">
        <w:t>nd your function definitions in an implementation file named</w:t>
      </w:r>
      <w:r w:rsidR="00D94139">
        <w:t xml:space="preserve"> </w:t>
      </w:r>
      <w:r w:rsidR="00981045" w:rsidRPr="003936B5">
        <w:rPr>
          <w:rStyle w:val="CodeInline"/>
        </w:rPr>
        <w:t>Hero</w:t>
      </w:r>
      <w:r w:rsidRPr="003936B5">
        <w:rPr>
          <w:rStyle w:val="CodeInline"/>
        </w:rPr>
        <w:t>.cpp</w:t>
      </w:r>
      <w:r w:rsidR="00D94139">
        <w:t xml:space="preserve">. </w:t>
      </w:r>
      <w:r w:rsidRPr="003E6A82">
        <w:t>Include in your design all of the statements necessary to compile and to run your code successfully under a standard C++ compiler.</w:t>
      </w:r>
    </w:p>
    <w:p w14:paraId="002AC861" w14:textId="12DA3C85" w:rsidR="003E6A82" w:rsidRPr="003E6A82" w:rsidRDefault="003E6A82" w:rsidP="00AE7732">
      <w:r w:rsidRPr="003E6A82">
        <w:t>Upon instantiation, a</w:t>
      </w:r>
      <w:r w:rsidR="00D94139">
        <w:t xml:space="preserve"> </w:t>
      </w:r>
      <w:r w:rsidR="00981045" w:rsidRPr="003936B5">
        <w:rPr>
          <w:rStyle w:val="CodeInline"/>
        </w:rPr>
        <w:t>Hero</w:t>
      </w:r>
      <w:r w:rsidRPr="003E6A82">
        <w:rPr>
          <w:color w:val="2E74B5" w:themeColor="accent1" w:themeShade="BF"/>
        </w:rPr>
        <w:t xml:space="preserve"> </w:t>
      </w:r>
      <w:r w:rsidRPr="003E6A82">
        <w:t xml:space="preserve">object may receive </w:t>
      </w:r>
      <w:r w:rsidRPr="003E6A82">
        <w:rPr>
          <w:b/>
          <w:bCs/>
        </w:rPr>
        <w:t>no</w:t>
      </w:r>
      <w:r w:rsidRPr="003E6A82">
        <w:t xml:space="preserve"> information or may receive </w:t>
      </w:r>
      <w:r w:rsidRPr="003E6A82">
        <w:rPr>
          <w:b/>
          <w:bCs/>
        </w:rPr>
        <w:t>two</w:t>
      </w:r>
      <w:r w:rsidRPr="003E6A82">
        <w:t xml:space="preserve"> values:</w:t>
      </w:r>
    </w:p>
    <w:p w14:paraId="0455D1D6" w14:textId="198A1F8A" w:rsidR="003E6A82" w:rsidRPr="003E6A82" w:rsidRDefault="00D94139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T</w:t>
      </w:r>
      <w:r w:rsidR="003E6A82" w:rsidRPr="003E6A82">
        <w:t>he</w:t>
      </w:r>
      <w:r>
        <w:t xml:space="preserve"> </w:t>
      </w:r>
      <w:r w:rsidR="003E6A82" w:rsidRPr="003E6A82">
        <w:t xml:space="preserve">address of a C-style null terminated string holding the </w:t>
      </w:r>
      <w:r w:rsidR="00981045">
        <w:t xml:space="preserve">name </w:t>
      </w:r>
      <w:r w:rsidR="003E6A82" w:rsidRPr="003E6A82">
        <w:t xml:space="preserve">of the </w:t>
      </w:r>
      <w:r w:rsidR="00981045">
        <w:t>hero</w:t>
      </w:r>
      <w:r w:rsidR="003E6A82" w:rsidRPr="003E6A82">
        <w:t xml:space="preserve">. This string is always of length 20 </w:t>
      </w:r>
      <w:r w:rsidR="00945C5F">
        <w:t xml:space="preserve">or less </w:t>
      </w:r>
      <w:r>
        <w:t>excluding the null terminator.</w:t>
      </w:r>
    </w:p>
    <w:p w14:paraId="6B5FB2BE" w14:textId="11A1361C" w:rsidR="003E6A82" w:rsidRPr="003E6A82" w:rsidRDefault="00D94139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A</w:t>
      </w:r>
      <w:r>
        <w:t xml:space="preserve"> </w:t>
      </w:r>
      <w:r w:rsidR="003E6A82" w:rsidRPr="003E6A82">
        <w:t xml:space="preserve">positive double for the </w:t>
      </w:r>
      <w:r w:rsidR="00981045">
        <w:t xml:space="preserve">strength </w:t>
      </w:r>
      <w:r w:rsidR="003E6A82" w:rsidRPr="003E6A82">
        <w:t xml:space="preserve">of the </w:t>
      </w:r>
      <w:r w:rsidR="00981045">
        <w:t>hero</w:t>
      </w:r>
      <w:r>
        <w:t>.</w:t>
      </w:r>
    </w:p>
    <w:p w14:paraId="5137F6AF" w14:textId="77777777" w:rsidR="0011239A" w:rsidRDefault="003E6A82" w:rsidP="00AE7732">
      <w:pPr>
        <w:rPr>
          <w:lang w:eastAsia="en-CA"/>
        </w:rPr>
      </w:pPr>
      <w:r w:rsidRPr="003E6A82">
        <w:rPr>
          <w:lang w:eastAsia="en-CA"/>
        </w:rPr>
        <w:t xml:space="preserve">If no arguments are provided, or validation fails, the object is set to a </w:t>
      </w:r>
      <w:r w:rsidRPr="003E6A82">
        <w:rPr>
          <w:i/>
          <w:lang w:eastAsia="en-CA"/>
        </w:rPr>
        <w:t>safe empty state.</w:t>
      </w:r>
      <w:r w:rsidR="00A729FD">
        <w:rPr>
          <w:lang w:eastAsia="en-CA"/>
        </w:rPr>
        <w:t xml:space="preserve"> Create constructors to handle </w:t>
      </w:r>
      <w:r w:rsidR="0011239A">
        <w:rPr>
          <w:lang w:eastAsia="en-CA"/>
        </w:rPr>
        <w:t>these cases.</w:t>
      </w:r>
    </w:p>
    <w:p w14:paraId="6067154D" w14:textId="0FD6CEF4" w:rsidR="003E6A82" w:rsidRPr="00A729FD" w:rsidRDefault="003E6A82" w:rsidP="00AE7732">
      <w:pPr>
        <w:rPr>
          <w:i/>
          <w:lang w:eastAsia="en-CA"/>
        </w:rPr>
      </w:pPr>
      <w:r w:rsidRPr="003E6A82">
        <w:t xml:space="preserve">Your design </w:t>
      </w:r>
      <w:r w:rsidR="0011239A">
        <w:t>must also include</w:t>
      </w:r>
      <w:r w:rsidRPr="003E6A82">
        <w:t xml:space="preserve"> </w:t>
      </w:r>
      <w:r w:rsidR="000A3C90">
        <w:t xml:space="preserve">the following </w:t>
      </w:r>
      <w:r w:rsidRPr="003E6A82">
        <w:t>member functions and one helper operator:</w:t>
      </w:r>
    </w:p>
    <w:p w14:paraId="6DA92135" w14:textId="3B940C62" w:rsidR="003E6A82" w:rsidRPr="003E6A82" w:rsidRDefault="003E6A82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rFonts w:eastAsia="Times New Roman"/>
          <w:b/>
          <w:color w:val="1F4E79" w:themeColor="accent1" w:themeShade="80"/>
          <w:sz w:val="20"/>
          <w:szCs w:val="20"/>
          <w:lang w:eastAsia="zh-CN"/>
        </w:rPr>
        <w:t>bool</w:t>
      </w:r>
      <w:r w:rsidRPr="003936B5">
        <w:rPr>
          <w:rStyle w:val="CodeInline"/>
          <w:rFonts w:eastAsia="Times New Roman"/>
          <w:sz w:val="20"/>
          <w:szCs w:val="20"/>
          <w:lang w:eastAsia="zh-CN"/>
        </w:rPr>
        <w:t xml:space="preserve"> </w:t>
      </w:r>
      <w:r w:rsidR="00CD3CFD" w:rsidRPr="003936B5">
        <w:rPr>
          <w:rStyle w:val="CodeInline"/>
          <w:rFonts w:eastAsia="Times New Roman"/>
          <w:sz w:val="20"/>
          <w:szCs w:val="20"/>
          <w:lang w:eastAsia="zh-CN"/>
        </w:rPr>
        <w:t>isE</w:t>
      </w:r>
      <w:r w:rsidRPr="003936B5">
        <w:rPr>
          <w:rStyle w:val="CodeInline"/>
          <w:rFonts w:eastAsia="Times New Roman"/>
          <w:sz w:val="20"/>
          <w:szCs w:val="20"/>
          <w:lang w:eastAsia="zh-CN"/>
        </w:rPr>
        <w:t xml:space="preserve">mpty() </w:t>
      </w:r>
      <w:r w:rsidRPr="003936B5">
        <w:rPr>
          <w:rStyle w:val="CodeInline"/>
          <w:rFonts w:eastAsia="Times New Roman"/>
          <w:b/>
          <w:color w:val="1F4E79" w:themeColor="accent1" w:themeShade="80"/>
          <w:sz w:val="20"/>
          <w:szCs w:val="20"/>
          <w:lang w:eastAsia="zh-CN"/>
        </w:rPr>
        <w:t>const</w:t>
      </w:r>
      <w:r w:rsidR="0008224B">
        <w:t xml:space="preserve"> –</w:t>
      </w:r>
      <w:r w:rsidRPr="003E6A82">
        <w:t xml:space="preserve"> a</w:t>
      </w:r>
      <w:r w:rsidR="0008224B">
        <w:t xml:space="preserve"> </w:t>
      </w:r>
      <w:r w:rsidRPr="003E6A82">
        <w:t xml:space="preserve">query that returns </w:t>
      </w:r>
      <w:r w:rsidRPr="003936B5">
        <w:rPr>
          <w:rStyle w:val="CodeInline"/>
          <w:b/>
          <w:color w:val="1F4E79" w:themeColor="accent1" w:themeShade="80"/>
        </w:rPr>
        <w:t>true</w:t>
      </w:r>
      <w:r w:rsidRPr="003E6A82">
        <w:t xml:space="preserve"> if the object is in a safe empty state; </w:t>
      </w:r>
      <w:r w:rsidRPr="003936B5">
        <w:rPr>
          <w:rStyle w:val="CodeInline"/>
          <w:b/>
          <w:color w:val="1F4E79" w:themeColor="accent1" w:themeShade="80"/>
        </w:rPr>
        <w:t>false</w:t>
      </w:r>
      <w:r w:rsidRPr="003E6A82">
        <w:t xml:space="preserve"> otherwise.</w:t>
      </w:r>
    </w:p>
    <w:p w14:paraId="0C6BE039" w14:textId="6CB81BE8" w:rsidR="003E6A82" w:rsidRPr="003E6A82" w:rsidRDefault="003E6A82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double</w:t>
      </w:r>
      <w:r w:rsidRPr="003936B5">
        <w:rPr>
          <w:rStyle w:val="CodeInline"/>
        </w:rPr>
        <w:t xml:space="preserve"> get</w:t>
      </w:r>
      <w:r w:rsidR="00981045" w:rsidRPr="003936B5">
        <w:rPr>
          <w:rStyle w:val="CodeInline"/>
        </w:rPr>
        <w:t>Strength</w:t>
      </w:r>
      <w:r w:rsidRPr="003936B5">
        <w:rPr>
          <w:rStyle w:val="CodeInline"/>
        </w:rPr>
        <w:t xml:space="preserve">() </w:t>
      </w:r>
      <w:r w:rsidRPr="003936B5">
        <w:rPr>
          <w:rStyle w:val="CodeInline"/>
          <w:b/>
          <w:color w:val="1F4E79" w:themeColor="accent1" w:themeShade="80"/>
        </w:rPr>
        <w:t>const</w:t>
      </w:r>
      <w:r w:rsidRPr="003E6A82">
        <w:t xml:space="preserve"> </w:t>
      </w:r>
      <w:r w:rsidR="0008224B">
        <w:t xml:space="preserve">– </w:t>
      </w:r>
      <w:r w:rsidRPr="003E6A82">
        <w:t>a</w:t>
      </w:r>
      <w:r w:rsidR="0008224B">
        <w:t xml:space="preserve"> </w:t>
      </w:r>
      <w:r w:rsidRPr="003E6A82">
        <w:t xml:space="preserve">query that returns the </w:t>
      </w:r>
      <w:r w:rsidR="00981045">
        <w:t xml:space="preserve">strength </w:t>
      </w:r>
      <w:r w:rsidRPr="003E6A82">
        <w:t xml:space="preserve">of the </w:t>
      </w:r>
      <w:r w:rsidR="00981045">
        <w:t xml:space="preserve">hero </w:t>
      </w:r>
      <w:r w:rsidR="00945C5F">
        <w:t xml:space="preserve">if the </w:t>
      </w:r>
      <w:r w:rsidR="00981045">
        <w:t xml:space="preserve">hero </w:t>
      </w:r>
      <w:r w:rsidR="00945C5F">
        <w:t>object is not empty</w:t>
      </w:r>
      <w:r w:rsidRPr="003E6A82">
        <w:t>.</w:t>
      </w:r>
      <w:r w:rsidR="00945C5F">
        <w:t xml:space="preserve"> This query return</w:t>
      </w:r>
      <w:r w:rsidR="003936B5">
        <w:t>s</w:t>
      </w:r>
      <w:r w:rsidR="00663987">
        <w:t xml:space="preserve"> the value </w:t>
      </w:r>
      <w:r w:rsidR="00B55D32">
        <w:t>0.0</w:t>
      </w:r>
      <w:r w:rsidR="00945C5F">
        <w:t xml:space="preserve"> if the object is empty.</w:t>
      </w:r>
    </w:p>
    <w:p w14:paraId="2DB0DFB8" w14:textId="1E5CC8C4" w:rsidR="00AE7732" w:rsidRDefault="003E6A82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void</w:t>
      </w:r>
      <w:r w:rsidRPr="003936B5">
        <w:rPr>
          <w:rStyle w:val="CodeInline"/>
        </w:rPr>
        <w:t xml:space="preserve"> display(</w:t>
      </w:r>
      <w:r w:rsidR="00945C5F" w:rsidRPr="003936B5">
        <w:rPr>
          <w:rStyle w:val="CodeInline"/>
        </w:rPr>
        <w:t>std::</w:t>
      </w:r>
      <w:r w:rsidRPr="003936B5">
        <w:rPr>
          <w:rStyle w:val="CodeInline"/>
        </w:rPr>
        <w:t xml:space="preserve">ostream&amp;) </w:t>
      </w:r>
      <w:r w:rsidRPr="003936B5">
        <w:rPr>
          <w:rStyle w:val="CodeInline"/>
          <w:b/>
          <w:color w:val="1F4E79" w:themeColor="accent1" w:themeShade="80"/>
        </w:rPr>
        <w:t>const</w:t>
      </w:r>
      <w:r w:rsidR="0008224B">
        <w:t xml:space="preserve"> –</w:t>
      </w:r>
      <w:r w:rsidRPr="003E6A82">
        <w:t xml:space="preserve"> a</w:t>
      </w:r>
      <w:r w:rsidR="0008224B">
        <w:t xml:space="preserve"> </w:t>
      </w:r>
      <w:r w:rsidRPr="003E6A82">
        <w:t xml:space="preserve">query that receives a reference to an </w:t>
      </w:r>
      <w:r w:rsidRPr="003936B5">
        <w:rPr>
          <w:rStyle w:val="CodeInline"/>
        </w:rPr>
        <w:t>ostream</w:t>
      </w:r>
      <w:r w:rsidRPr="003E6A82">
        <w:t xml:space="preserve"> object and inserts into that object </w:t>
      </w:r>
      <w:r w:rsidR="005A4763" w:rsidRPr="00AE7732">
        <w:rPr>
          <w:b/>
          <w:i/>
        </w:rPr>
        <w:t>“</w:t>
      </w:r>
      <w:r w:rsidR="00CE3804" w:rsidRPr="00AE7732">
        <w:rPr>
          <w:b/>
          <w:i/>
        </w:rPr>
        <w:t>(</w:t>
      </w:r>
      <w:r w:rsidRPr="00AE7732">
        <w:rPr>
          <w:b/>
          <w:i/>
        </w:rPr>
        <w:t xml:space="preserve">the </w:t>
      </w:r>
      <w:r w:rsidR="00981045" w:rsidRPr="00AE7732">
        <w:rPr>
          <w:b/>
          <w:i/>
        </w:rPr>
        <w:t xml:space="preserve">name </w:t>
      </w:r>
      <w:r w:rsidRPr="00AE7732">
        <w:rPr>
          <w:b/>
          <w:i/>
        </w:rPr>
        <w:t xml:space="preserve">of the </w:t>
      </w:r>
      <w:r w:rsidR="00981045" w:rsidRPr="00AE7732">
        <w:rPr>
          <w:b/>
          <w:i/>
        </w:rPr>
        <w:t>hero</w:t>
      </w:r>
      <w:r w:rsidR="00CE3804" w:rsidRPr="00AE7732">
        <w:rPr>
          <w:b/>
          <w:i/>
        </w:rPr>
        <w:t xml:space="preserve">) </w:t>
      </w:r>
      <w:r w:rsidR="005A4763" w:rsidRPr="00AE7732">
        <w:rPr>
          <w:b/>
          <w:i/>
        </w:rPr>
        <w:t xml:space="preserve">- </w:t>
      </w:r>
      <w:r w:rsidR="00CE3804" w:rsidRPr="00AE7732">
        <w:rPr>
          <w:b/>
          <w:i/>
        </w:rPr>
        <w:t>(</w:t>
      </w:r>
      <w:r w:rsidR="00981045" w:rsidRPr="00AE7732">
        <w:rPr>
          <w:b/>
          <w:i/>
        </w:rPr>
        <w:t>strength</w:t>
      </w:r>
      <w:r w:rsidR="00CE3804" w:rsidRPr="00AE7732">
        <w:rPr>
          <w:b/>
          <w:i/>
        </w:rPr>
        <w:t>)</w:t>
      </w:r>
      <w:r w:rsidR="00CE3804">
        <w:t xml:space="preserve">” </w:t>
      </w:r>
      <w:r w:rsidRPr="003E6A82">
        <w:t xml:space="preserve">as </w:t>
      </w:r>
      <w:r w:rsidR="003936B5">
        <w:t>shown in the example below.</w:t>
      </w:r>
      <w:r w:rsidRPr="003E6A82">
        <w:t xml:space="preserve"> If the current object is empty, this function does nothing.</w:t>
      </w:r>
    </w:p>
    <w:p w14:paraId="65D9941B" w14:textId="3A49FA27" w:rsidR="00AE7732" w:rsidRPr="0008224B" w:rsidRDefault="00945C5F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bool</w:t>
      </w:r>
      <w:r w:rsidR="003E6A82" w:rsidRPr="003936B5">
        <w:rPr>
          <w:rStyle w:val="CodeInline"/>
        </w:rPr>
        <w:t xml:space="preserve"> </w:t>
      </w:r>
      <w:r w:rsidR="003E6A82" w:rsidRPr="003936B5">
        <w:rPr>
          <w:rStyle w:val="CodeInline"/>
          <w:b/>
          <w:color w:val="1F4E79" w:themeColor="accent1" w:themeShade="80"/>
        </w:rPr>
        <w:t>operator</w:t>
      </w:r>
      <w:r w:rsidR="003E6A82" w:rsidRPr="003936B5">
        <w:rPr>
          <w:rStyle w:val="CodeInline"/>
        </w:rPr>
        <w:t>&lt;(</w:t>
      </w:r>
      <w:r w:rsidR="003E6A82" w:rsidRPr="003936B5">
        <w:rPr>
          <w:rStyle w:val="CodeInline"/>
          <w:b/>
          <w:color w:val="1F4E79" w:themeColor="accent1" w:themeShade="80"/>
        </w:rPr>
        <w:t>const</w:t>
      </w:r>
      <w:r w:rsidR="003E6A82" w:rsidRPr="003936B5">
        <w:rPr>
          <w:rStyle w:val="CodeInline"/>
        </w:rPr>
        <w:t xml:space="preserve"> </w:t>
      </w:r>
      <w:r w:rsidR="003936B5">
        <w:rPr>
          <w:rStyle w:val="CodeInline"/>
        </w:rPr>
        <w:t>Hero</w:t>
      </w:r>
      <w:r w:rsidR="003E6A82" w:rsidRPr="003936B5">
        <w:rPr>
          <w:rStyle w:val="CodeInline"/>
        </w:rPr>
        <w:t>&amp;,</w:t>
      </w:r>
      <w:r w:rsidR="003936B5">
        <w:rPr>
          <w:rStyle w:val="CodeInline"/>
        </w:rPr>
        <w:t xml:space="preserve"> </w:t>
      </w:r>
      <w:r w:rsidR="003E6A82" w:rsidRPr="003936B5">
        <w:rPr>
          <w:rStyle w:val="CodeInline"/>
          <w:b/>
          <w:color w:val="1F4E79" w:themeColor="accent1" w:themeShade="80"/>
        </w:rPr>
        <w:t>const</w:t>
      </w:r>
      <w:r w:rsidR="003E6A82" w:rsidRPr="003936B5">
        <w:rPr>
          <w:rStyle w:val="CodeInline"/>
        </w:rPr>
        <w:t xml:space="preserve"> </w:t>
      </w:r>
      <w:r w:rsidR="00981045" w:rsidRPr="003936B5">
        <w:rPr>
          <w:rStyle w:val="CodeInline"/>
        </w:rPr>
        <w:t>Hero</w:t>
      </w:r>
      <w:r w:rsidR="003E6A82" w:rsidRPr="003936B5">
        <w:rPr>
          <w:rStyle w:val="CodeInline"/>
        </w:rPr>
        <w:t>&amp;)</w:t>
      </w:r>
      <w:r w:rsidR="0008224B" w:rsidRPr="003E6A82">
        <w:t xml:space="preserve"> </w:t>
      </w:r>
      <w:r w:rsidR="003E6A82" w:rsidRPr="003E6A82">
        <w:t xml:space="preserve">– </w:t>
      </w:r>
      <w:r w:rsidR="00421C5F" w:rsidRPr="003E6A82">
        <w:t>a</w:t>
      </w:r>
      <w:r w:rsidR="00421C5F">
        <w:t xml:space="preserve"> helper</w:t>
      </w:r>
      <w:r w:rsidR="00421C5F" w:rsidRPr="003E6A82">
        <w:t xml:space="preserve"> operator that receives references of two objects of </w:t>
      </w:r>
      <w:r w:rsidR="003936B5">
        <w:t xml:space="preserve">type </w:t>
      </w:r>
      <w:r w:rsidR="00421C5F" w:rsidRPr="003936B5">
        <w:rPr>
          <w:rStyle w:val="CodeInline"/>
        </w:rPr>
        <w:t>Hero</w:t>
      </w:r>
      <w:r w:rsidR="00421C5F">
        <w:t xml:space="preserve">, compares </w:t>
      </w:r>
      <w:r w:rsidR="00421C5F" w:rsidRPr="00AE7732">
        <w:t>their</w:t>
      </w:r>
      <w:r w:rsidR="00421C5F" w:rsidRPr="003E6A82">
        <w:t xml:space="preserve"> </w:t>
      </w:r>
      <w:r w:rsidR="00421C5F">
        <w:t xml:space="preserve">strengths and returns the result as a </w:t>
      </w:r>
      <w:r w:rsidR="00421C5F" w:rsidRPr="003936B5">
        <w:rPr>
          <w:rStyle w:val="CodeInline"/>
          <w:b/>
          <w:color w:val="1F4E79" w:themeColor="accent1" w:themeShade="80"/>
        </w:rPr>
        <w:t>bool</w:t>
      </w:r>
      <w:r w:rsidR="00421C5F">
        <w:t>.</w:t>
      </w:r>
    </w:p>
    <w:p w14:paraId="76E69567" w14:textId="6713B855" w:rsidR="00CD3CFD" w:rsidRPr="0008224B" w:rsidRDefault="001C17C6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void</w:t>
      </w:r>
      <w:r w:rsidR="00CD3CFD" w:rsidRPr="003936B5">
        <w:rPr>
          <w:rStyle w:val="CodeInline"/>
        </w:rPr>
        <w:t xml:space="preserve"> </w:t>
      </w:r>
      <w:r w:rsidR="00CD3CFD" w:rsidRPr="003936B5">
        <w:rPr>
          <w:rStyle w:val="CodeInline"/>
          <w:b/>
          <w:color w:val="1F4E79" w:themeColor="accent1" w:themeShade="80"/>
        </w:rPr>
        <w:t>operator</w:t>
      </w:r>
      <w:r w:rsidR="00CD3CFD" w:rsidRPr="003936B5">
        <w:rPr>
          <w:rStyle w:val="CodeInline"/>
        </w:rPr>
        <w:t>-=(</w:t>
      </w:r>
      <w:r w:rsidR="00CD3CFD" w:rsidRPr="003936B5">
        <w:rPr>
          <w:rStyle w:val="CodeInline"/>
          <w:b/>
          <w:color w:val="1F4E79" w:themeColor="accent1" w:themeShade="80"/>
        </w:rPr>
        <w:t>double</w:t>
      </w:r>
      <w:r w:rsidR="00CD3CFD" w:rsidRPr="003936B5">
        <w:rPr>
          <w:rStyle w:val="CodeInline"/>
        </w:rPr>
        <w:t xml:space="preserve"> strength)</w:t>
      </w:r>
      <w:r w:rsidR="00CD3CFD" w:rsidRPr="00AE7732">
        <w:rPr>
          <w:color w:val="2E74B5" w:themeColor="accent1" w:themeShade="BF"/>
        </w:rPr>
        <w:t xml:space="preserve"> </w:t>
      </w:r>
      <w:r w:rsidR="00CD3CFD" w:rsidRPr="00AE7732">
        <w:t>– a member op</w:t>
      </w:r>
      <w:r w:rsidRPr="00AE7732">
        <w:t>erator that receives a double and reduces the Hero’s strength by the specified amount.</w:t>
      </w:r>
      <w:r w:rsidR="00760747" w:rsidRPr="00AE7732">
        <w:t xml:space="preserve">  If the strength passed in as an argument is greater than the Hero’s strength, then set the Hero’s strength to 0.0.</w:t>
      </w:r>
    </w:p>
    <w:p w14:paraId="231B1364" w14:textId="1A90F368" w:rsidR="00CD3CFD" w:rsidRPr="0008224B" w:rsidRDefault="007B1D61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void</w:t>
      </w:r>
      <w:r w:rsidRPr="003936B5">
        <w:rPr>
          <w:rStyle w:val="CodeInline"/>
        </w:rPr>
        <w:t xml:space="preserve"> </w:t>
      </w:r>
      <w:r w:rsidRPr="003936B5">
        <w:rPr>
          <w:rStyle w:val="CodeInline"/>
          <w:b/>
          <w:color w:val="1F4E79" w:themeColor="accent1" w:themeShade="80"/>
        </w:rPr>
        <w:t>operator</w:t>
      </w:r>
      <w:r w:rsidRPr="003936B5">
        <w:rPr>
          <w:rStyle w:val="CodeInline"/>
        </w:rPr>
        <w:t>+=(</w:t>
      </w:r>
      <w:r w:rsidRPr="003936B5">
        <w:rPr>
          <w:rStyle w:val="CodeInline"/>
          <w:b/>
          <w:color w:val="1F4E79" w:themeColor="accent1" w:themeShade="80"/>
        </w:rPr>
        <w:t>double</w:t>
      </w:r>
      <w:r w:rsidRPr="003936B5">
        <w:rPr>
          <w:rStyle w:val="CodeInline"/>
        </w:rPr>
        <w:t xml:space="preserve"> strength)</w:t>
      </w:r>
      <w:r w:rsidRPr="00AE7732">
        <w:rPr>
          <w:color w:val="2E74B5" w:themeColor="accent1" w:themeShade="BF"/>
        </w:rPr>
        <w:t xml:space="preserve"> </w:t>
      </w:r>
      <w:r w:rsidRPr="003E6A82">
        <w:t>– a</w:t>
      </w:r>
      <w:r>
        <w:t xml:space="preserve"> member</w:t>
      </w:r>
      <w:r w:rsidRPr="003E6A82">
        <w:t xml:space="preserve"> op</w:t>
      </w:r>
      <w:r>
        <w:t xml:space="preserve">erator that receives a double and </w:t>
      </w:r>
      <w:r w:rsidR="00B55D32">
        <w:t>increases</w:t>
      </w:r>
      <w:r>
        <w:t xml:space="preserve"> the Hero’s strength by the specified amount.</w:t>
      </w:r>
    </w:p>
    <w:p w14:paraId="4A6F8750" w14:textId="0D7D08E5" w:rsidR="003E6A82" w:rsidRDefault="003E6A82" w:rsidP="00AE7732">
      <w:r w:rsidRPr="003E6A82">
        <w:t xml:space="preserve">The following </w:t>
      </w:r>
      <w:r>
        <w:t>program</w:t>
      </w:r>
      <w:r w:rsidRPr="003E6A82">
        <w:t xml:space="preserve"> uses your</w:t>
      </w:r>
      <w:r w:rsidR="0008224B">
        <w:t xml:space="preserve"> </w:t>
      </w:r>
      <w:r w:rsidR="0008224B" w:rsidRPr="003936B5">
        <w:rPr>
          <w:rStyle w:val="CodeInline"/>
        </w:rPr>
        <w:t>Hero</w:t>
      </w:r>
      <w:r w:rsidR="0008224B">
        <w:t xml:space="preserve"> c</w:t>
      </w:r>
      <w:r w:rsidRPr="003E6A82">
        <w:t>lass and produces the output shown below:</w:t>
      </w:r>
    </w:p>
    <w:tbl>
      <w:tblPr>
        <w:tblStyle w:val="TableGrid1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4407D1" w:rsidRPr="007E3E74" w14:paraId="3FCDE354" w14:textId="77777777" w:rsidTr="00353A3D">
        <w:trPr>
          <w:trHeight w:val="2184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0C6E03A" w14:textId="25261C18" w:rsidR="004407D1" w:rsidRPr="004407D1" w:rsidRDefault="00ED40F6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lastRenderedPageBreak/>
              <w:t xml:space="preserve">// OOP244 Workshop 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  <w:r w:rsidR="004407D1"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: Derived Classes</w:t>
            </w:r>
          </w:p>
          <w:p w14:paraId="1894FED8" w14:textId="54575EF4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File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8_in_lab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.cpp</w:t>
            </w:r>
          </w:p>
          <w:p w14:paraId="27015BF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Version 1.0</w:t>
            </w:r>
          </w:p>
          <w:p w14:paraId="7A32E999" w14:textId="20E42D28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Date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201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6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11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06</w:t>
            </w:r>
          </w:p>
          <w:p w14:paraId="0E3899FB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Author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Franz Newland, Eden Burton</w:t>
            </w:r>
          </w:p>
          <w:p w14:paraId="2C77EE5A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Description</w:t>
            </w:r>
          </w:p>
          <w:p w14:paraId="0FFFC711" w14:textId="048005D6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// 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     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This file demon</w:t>
            </w:r>
            <w:r w:rsidR="00ED40F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strates the client module of 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</w:p>
          <w:p w14:paraId="1C08B981" w14:textId="77777777" w:rsidR="00ED40F6" w:rsidRPr="004407D1" w:rsidRDefault="004407D1" w:rsidP="00ED40F6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/////////////////////////////////////////////////////</w:t>
            </w:r>
          </w:p>
          <w:p w14:paraId="14D0176D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E1F637A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&lt;</w:t>
            </w:r>
            <w:proofErr w:type="spellStart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iostream</w:t>
            </w:r>
            <w:proofErr w:type="spellEnd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&gt;</w:t>
            </w:r>
          </w:p>
          <w:p w14:paraId="6537FF9B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  <w:proofErr w:type="spellStart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Hero.h</w:t>
            </w:r>
            <w:proofErr w:type="spellEnd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</w:p>
          <w:p w14:paraId="3055D7AB" w14:textId="111068E6" w:rsidR="004407D1" w:rsidRPr="00DC14BE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sz w:val="20"/>
                <w:szCs w:val="20"/>
              </w:rPr>
            </w:pPr>
          </w:p>
          <w:p w14:paraId="683F8659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int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main()</w:t>
            </w:r>
          </w:p>
          <w:p w14:paraId="6811EC41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2A17759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ED40F6">
              <w:rPr>
                <w:rFonts w:ascii="Consolas" w:hAnsi="Consolas" w:cs="Consolas"/>
                <w:color w:val="2B91AF"/>
                <w:sz w:val="20"/>
                <w:szCs w:val="20"/>
              </w:rPr>
              <w:t>Hero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m(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"Mom"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576C3CDD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m.display(std::cout);</w:t>
            </w:r>
          </w:p>
          <w:p w14:paraId="6E67D894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ED40F6">
              <w:rPr>
                <w:rFonts w:ascii="Consolas" w:hAnsi="Consolas" w:cs="Consolas"/>
                <w:color w:val="2B91AF"/>
                <w:sz w:val="20"/>
                <w:szCs w:val="20"/>
              </w:rPr>
              <w:t>Hero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d(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"Dad"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10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20EC8DF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d.display(std::cout);</w:t>
            </w:r>
          </w:p>
          <w:p w14:paraId="29BB2D3D" w14:textId="77777777" w:rsidR="00ED40F6" w:rsidRDefault="00ED40F6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10651A6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m +=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70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2E10163A" w14:textId="6819346F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m.display(std::cout);</w:t>
            </w:r>
          </w:p>
          <w:p w14:paraId="78A3F9D3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d +=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3A317774" w14:textId="2506715D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d.display(std::cout);</w:t>
            </w:r>
          </w:p>
          <w:p w14:paraId="0CC33AC1" w14:textId="77777777" w:rsidR="00ED40F6" w:rsidRDefault="00ED40F6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6C06274" w14:textId="1992A470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if</w:t>
            </w:r>
            <w:r w:rsidR="00ED40F6">
              <w:rPr>
                <w:rFonts w:ascii="Consolas" w:hAnsi="Consolas" w:cs="Consolas"/>
                <w:noProof/>
                <w:sz w:val="20"/>
                <w:szCs w:val="20"/>
              </w:rPr>
              <w:t xml:space="preserve"> (m &lt; d)</w:t>
            </w:r>
          </w:p>
          <w:p w14:paraId="6FB0F0E7" w14:textId="58FBCD62" w:rsidR="004407D1" w:rsidRPr="004407D1" w:rsidRDefault="004407D1" w:rsidP="0057362C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ins w:id="2" w:author="Fardad Soleimanloo" w:date="2016-11-07T23:13:00Z">
              <w:r w:rsidR="0057362C">
                <w:rPr>
                  <w:rFonts w:ascii="Consolas" w:hAnsi="Consolas" w:cs="Consolas"/>
                  <w:noProof/>
                  <w:sz w:val="20"/>
                  <w:szCs w:val="20"/>
                </w:rPr>
                <w:t xml:space="preserve">   </w:t>
              </w:r>
            </w:ins>
            <w:del w:id="3" w:author="Fardad Soleimanloo" w:date="2016-11-07T23:13:00Z">
              <w:r w:rsidRPr="004407D1" w:rsidDel="0057362C">
                <w:rPr>
                  <w:rFonts w:ascii="Consolas" w:hAnsi="Consolas" w:cs="Consolas"/>
                  <w:noProof/>
                  <w:sz w:val="20"/>
                  <w:szCs w:val="20"/>
                </w:rPr>
                <w:tab/>
              </w:r>
            </w:del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"Dad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7216CF04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else</w:t>
            </w:r>
          </w:p>
          <w:p w14:paraId="4F5A1CD9" w14:textId="43366711" w:rsidR="004407D1" w:rsidRPr="004407D1" w:rsidRDefault="004407D1" w:rsidP="0057362C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  <w:pPrChange w:id="4" w:author="Fardad Soleimanloo" w:date="2016-11-07T23:13:00Z">
                <w:pPr>
                  <w:pStyle w:val="ListParagraph"/>
                  <w:numPr>
                    <w:numId w:val="35"/>
                  </w:numPr>
                  <w:suppressAutoHyphens/>
                  <w:spacing w:after="120" w:afterAutospacing="0" w:line="240" w:lineRule="auto"/>
                  <w:ind w:left="284" w:hanging="142"/>
                  <w:jc w:val="left"/>
                </w:pPr>
              </w:pPrChange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del w:id="5" w:author="Fardad Soleimanloo" w:date="2016-11-07T23:13:00Z">
              <w:r w:rsidRPr="004407D1" w:rsidDel="0057362C">
                <w:rPr>
                  <w:rFonts w:ascii="Consolas" w:hAnsi="Consolas" w:cs="Consolas"/>
                  <w:noProof/>
                  <w:sz w:val="20"/>
                  <w:szCs w:val="20"/>
                </w:rPr>
                <w:tab/>
              </w:r>
            </w:del>
            <w:ins w:id="6" w:author="Fardad Soleimanloo" w:date="2016-11-07T23:13:00Z">
              <w:r w:rsidR="0057362C">
                <w:rPr>
                  <w:rFonts w:ascii="Consolas" w:hAnsi="Consolas" w:cs="Consolas"/>
                  <w:noProof/>
                  <w:sz w:val="20"/>
                  <w:szCs w:val="20"/>
                </w:rPr>
                <w:t xml:space="preserve">   </w:t>
              </w:r>
            </w:ins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"Mom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4F118679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7DAA325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d -=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25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6E60C165" w14:textId="15F4CEB9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d.display(std::cout);</w:t>
            </w:r>
          </w:p>
          <w:p w14:paraId="44AB7A47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m -=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200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10E8400C" w14:textId="7A68DA94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m.display(std::cout);</w:t>
            </w:r>
          </w:p>
          <w:p w14:paraId="38EDC5A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4C57C54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if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(m &lt; d)</w:t>
            </w:r>
          </w:p>
          <w:p w14:paraId="57539A98" w14:textId="7F972EA0" w:rsidR="004407D1" w:rsidRPr="004407D1" w:rsidRDefault="004407D1" w:rsidP="0057362C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  <w:pPrChange w:id="7" w:author="Fardad Soleimanloo" w:date="2016-11-07T23:13:00Z">
                <w:pPr>
                  <w:pStyle w:val="ListParagraph"/>
                  <w:numPr>
                    <w:numId w:val="35"/>
                  </w:numPr>
                  <w:suppressAutoHyphens/>
                  <w:spacing w:after="120" w:afterAutospacing="0" w:line="240" w:lineRule="auto"/>
                  <w:ind w:left="284" w:hanging="142"/>
                  <w:jc w:val="left"/>
                </w:pPr>
              </w:pPrChange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del w:id="8" w:author="Fardad Soleimanloo" w:date="2016-11-07T23:13:00Z">
              <w:r w:rsidRPr="004407D1" w:rsidDel="0057362C">
                <w:rPr>
                  <w:rFonts w:ascii="Consolas" w:hAnsi="Consolas" w:cs="Consolas"/>
                  <w:noProof/>
                  <w:sz w:val="20"/>
                  <w:szCs w:val="20"/>
                </w:rPr>
                <w:tab/>
              </w:r>
            </w:del>
            <w:ins w:id="9" w:author="Fardad Soleimanloo" w:date="2016-11-07T23:13:00Z">
              <w:r w:rsidR="0057362C">
                <w:rPr>
                  <w:rFonts w:ascii="Consolas" w:hAnsi="Consolas" w:cs="Consolas"/>
                  <w:noProof/>
                  <w:sz w:val="20"/>
                  <w:szCs w:val="20"/>
                </w:rPr>
                <w:t xml:space="preserve">   </w:t>
              </w:r>
            </w:ins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"Dad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3D5EA557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else</w:t>
            </w:r>
          </w:p>
          <w:p w14:paraId="75F603F8" w14:textId="0F75ED7A" w:rsidR="004407D1" w:rsidRPr="004407D1" w:rsidRDefault="004407D1" w:rsidP="0057362C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  <w:pPrChange w:id="10" w:author="Fardad Soleimanloo" w:date="2016-11-07T23:13:00Z">
                <w:pPr>
                  <w:pStyle w:val="ListParagraph"/>
                  <w:numPr>
                    <w:numId w:val="35"/>
                  </w:numPr>
                  <w:suppressAutoHyphens/>
                  <w:spacing w:after="120" w:afterAutospacing="0" w:line="240" w:lineRule="auto"/>
                  <w:ind w:left="284" w:hanging="142"/>
                  <w:jc w:val="left"/>
                </w:pPr>
              </w:pPrChange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del w:id="11" w:author="Fardad Soleimanloo" w:date="2016-11-07T23:13:00Z">
              <w:r w:rsidRPr="004407D1" w:rsidDel="0057362C">
                <w:rPr>
                  <w:rFonts w:ascii="Consolas" w:hAnsi="Consolas" w:cs="Consolas"/>
                  <w:noProof/>
                  <w:sz w:val="20"/>
                  <w:szCs w:val="20"/>
                </w:rPr>
                <w:tab/>
              </w:r>
            </w:del>
            <w:ins w:id="12" w:author="Fardad Soleimanloo" w:date="2016-11-07T23:13:00Z">
              <w:r w:rsidR="0057362C">
                <w:rPr>
                  <w:rFonts w:ascii="Consolas" w:hAnsi="Consolas" w:cs="Consolas"/>
                  <w:noProof/>
                  <w:sz w:val="20"/>
                  <w:szCs w:val="20"/>
                </w:rPr>
                <w:t xml:space="preserve">   </w:t>
              </w:r>
            </w:ins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"Mom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7A034471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return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28903855" w14:textId="6A658CEC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9639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639"/>
      </w:tblGrid>
      <w:tr w:rsidR="007E1307" w:rsidRPr="007E1307" w14:paraId="2B00E2BE" w14:textId="77777777" w:rsidTr="00353A3D">
        <w:tc>
          <w:tcPr>
            <w:tcW w:w="9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F8A5B67" w14:textId="0924A87F" w:rsidR="007E1307" w:rsidRPr="007E1307" w:rsidRDefault="007E1307" w:rsidP="007E1307">
            <w:pPr>
              <w:suppressAutoHyphens/>
              <w:spacing w:before="360"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– 20</w:t>
            </w:r>
          </w:p>
          <w:p w14:paraId="19E141A2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- 10</w:t>
            </w:r>
          </w:p>
          <w:p w14:paraId="719F94B4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- 90</w:t>
            </w:r>
          </w:p>
          <w:p w14:paraId="1218A7B8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- 30</w:t>
            </w:r>
          </w:p>
          <w:p w14:paraId="56E6E7BA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is stronger!</w:t>
            </w:r>
          </w:p>
          <w:p w14:paraId="7354B903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- 5</w:t>
            </w:r>
          </w:p>
          <w:p w14:paraId="144A9E41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- 0</w:t>
            </w:r>
          </w:p>
          <w:p w14:paraId="4124FC54" w14:textId="7D428BC8" w:rsidR="007E1307" w:rsidRPr="007E1307" w:rsidRDefault="007E1307" w:rsidP="007E1307">
            <w:pPr>
              <w:suppressAutoHyphens/>
              <w:spacing w:after="36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is stronger!</w:t>
            </w:r>
          </w:p>
        </w:tc>
      </w:tr>
    </w:tbl>
    <w:p w14:paraId="41F2744C" w14:textId="77777777" w:rsidR="00ED40F6" w:rsidRPr="00ED40F6" w:rsidRDefault="00ED40F6" w:rsidP="00ED40F6"/>
    <w:p w14:paraId="4283A10B" w14:textId="1399BBA8" w:rsidR="00716857" w:rsidRDefault="00716857" w:rsidP="00AE7732">
      <w:pPr>
        <w:pStyle w:val="Heading1"/>
      </w:pPr>
      <w:r>
        <w:lastRenderedPageBreak/>
        <w:t>SUBMISSION</w:t>
      </w:r>
    </w:p>
    <w:p w14:paraId="4EC5F890" w14:textId="645ECFF3" w:rsidR="00716857" w:rsidRDefault="00716857" w:rsidP="00AE7732">
      <w:r>
        <w:t xml:space="preserve">If not on matrix already, upload </w:t>
      </w:r>
      <w:r w:rsidRPr="00B96C0A">
        <w:rPr>
          <w:rStyle w:val="CodeInline"/>
        </w:rPr>
        <w:t>Hero.h</w:t>
      </w:r>
      <w:r>
        <w:t xml:space="preserve">, </w:t>
      </w:r>
      <w:r w:rsidRPr="00B96C0A">
        <w:rPr>
          <w:rStyle w:val="CodeInline"/>
        </w:rPr>
        <w:t>Hero.cpp</w:t>
      </w:r>
      <w:r>
        <w:t xml:space="preserve"> and </w:t>
      </w:r>
      <w:r w:rsidRPr="00B96C0A">
        <w:rPr>
          <w:rStyle w:val="CodeInline"/>
        </w:rPr>
        <w:t>w</w:t>
      </w:r>
      <w:r w:rsidR="000A3C90">
        <w:rPr>
          <w:rStyle w:val="CodeInline"/>
        </w:rPr>
        <w:t>8</w:t>
      </w:r>
      <w:r w:rsidRPr="00B96C0A">
        <w:rPr>
          <w:rStyle w:val="CodeInline"/>
        </w:rPr>
        <w:t>_in_lab.cpp</w:t>
      </w:r>
      <w:r w:rsidRPr="000D202B">
        <w:rPr>
          <w:rFonts w:ascii="Courier New" w:hAnsi="Courier New" w:cs="Courier New"/>
          <w:b/>
          <w:bCs/>
          <w:color w:val="0070C0"/>
        </w:rPr>
        <w:t xml:space="preserve"> </w:t>
      </w:r>
      <w:r>
        <w:t>to your matrix account. Compile and run your code and make sure everything works properly.</w:t>
      </w:r>
    </w:p>
    <w:p w14:paraId="1BDD96CA" w14:textId="77777777" w:rsidR="00716857" w:rsidRDefault="00716857" w:rsidP="00AE7732">
      <w:r>
        <w:t>Then run the following script from your account:</w:t>
      </w:r>
    </w:p>
    <w:p w14:paraId="1EEE7B22" w14:textId="0B6C3EE6" w:rsidR="00716857" w:rsidRPr="00B96C0A" w:rsidRDefault="00B96C0A" w:rsidP="00B96C0A">
      <w:pPr>
        <w:spacing w:before="100" w:beforeAutospacing="1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~profname.proflastname</w:t>
      </w:r>
      <w:r w:rsidR="00716857"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/submit w</w:t>
      </w:r>
      <w:r w:rsidR="000A3C90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8</w:t>
      </w:r>
      <w:r w:rsidR="00716857"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_in_lab &lt;ENTER&gt;</w:t>
      </w:r>
    </w:p>
    <w:p w14:paraId="7572C62B" w14:textId="4B268936" w:rsidR="00560591" w:rsidRDefault="00716857" w:rsidP="00AE7732">
      <w:pPr>
        <w:pStyle w:val="Heading1"/>
      </w:pPr>
      <w:r>
        <w:br w:type="page"/>
      </w:r>
      <w:r w:rsidR="00354CC7">
        <w:lastRenderedPageBreak/>
        <w:t>AT-HOME</w:t>
      </w:r>
      <w:r w:rsidR="00560591">
        <w:t xml:space="preserve">: </w:t>
      </w:r>
      <w:proofErr w:type="spellStart"/>
      <w:r w:rsidR="0064152C">
        <w:t>SuperHero</w:t>
      </w:r>
      <w:proofErr w:type="spellEnd"/>
      <w:r w:rsidR="00560591">
        <w:t xml:space="preserve"> Class</w:t>
      </w:r>
      <w:r w:rsidR="005A4763">
        <w:t xml:space="preserve"> (</w:t>
      </w:r>
      <w:ins w:id="13" w:author="Fardad Soleimanloo" w:date="2016-11-07T23:22:00Z">
        <w:r w:rsidR="00BC75C5">
          <w:t>2</w:t>
        </w:r>
      </w:ins>
      <w:del w:id="14" w:author="Fardad Soleimanloo" w:date="2016-11-07T23:22:00Z">
        <w:r w:rsidR="005A4763" w:rsidDel="00BC75C5">
          <w:delText>3</w:delText>
        </w:r>
      </w:del>
      <w:r w:rsidR="005A4763">
        <w:t>0%)</w:t>
      </w:r>
    </w:p>
    <w:p w14:paraId="27CDE4CC" w14:textId="5E3568BE" w:rsidR="003E6A82" w:rsidRDefault="003E6A82" w:rsidP="00AE7732">
      <w:r w:rsidRPr="003E6A82">
        <w:t>Derive from a class name</w:t>
      </w:r>
      <w:r w:rsidR="00353A3D">
        <w:t xml:space="preserve">d </w:t>
      </w:r>
      <w:r w:rsidR="0064152C" w:rsidRPr="00FB6588">
        <w:rPr>
          <w:rStyle w:val="CodeInline"/>
        </w:rPr>
        <w:t>SuperHero</w:t>
      </w:r>
      <w:r w:rsidR="00FB6588">
        <w:t xml:space="preserve"> f</w:t>
      </w:r>
      <w:r w:rsidR="000D4854">
        <w:t>rom t</w:t>
      </w:r>
      <w:r w:rsidR="000D4854" w:rsidRPr="003E6A82">
        <w:t>h</w:t>
      </w:r>
      <w:r w:rsidR="00353A3D">
        <w:t xml:space="preserve">e </w:t>
      </w:r>
      <w:r w:rsidR="000D4854" w:rsidRPr="00FB6588">
        <w:rPr>
          <w:rStyle w:val="CodeInline"/>
        </w:rPr>
        <w:t>Hero</w:t>
      </w:r>
      <w:r w:rsidR="00353A3D">
        <w:t xml:space="preserve"> c</w:t>
      </w:r>
      <w:r w:rsidR="000D4854" w:rsidRPr="003E6A82">
        <w:t>lass</w:t>
      </w:r>
      <w:r w:rsidR="000D4854">
        <w:t xml:space="preserve"> that you designed in the </w:t>
      </w:r>
      <w:r w:rsidR="000D4854" w:rsidRPr="00FB6588">
        <w:rPr>
          <w:i/>
          <w:noProof/>
        </w:rPr>
        <w:t>in_lab</w:t>
      </w:r>
      <w:r w:rsidR="000D4854">
        <w:t xml:space="preserve"> section. It</w:t>
      </w:r>
      <w:r w:rsidRPr="003E6A82">
        <w:t xml:space="preserve"> holds information about a</w:t>
      </w:r>
      <w:r w:rsidR="0064152C">
        <w:t xml:space="preserve"> super hero</w:t>
      </w:r>
      <w:r w:rsidRPr="003E6A82">
        <w:t>.</w:t>
      </w:r>
      <w:r w:rsidR="00353A3D">
        <w:t xml:space="preserve"> </w:t>
      </w:r>
      <w:r w:rsidRPr="003E6A82">
        <w:t xml:space="preserve">Place your class </w:t>
      </w:r>
      <w:r w:rsidR="00117148">
        <w:t>definition</w:t>
      </w:r>
      <w:r w:rsidRPr="003E6A82">
        <w:t xml:space="preserve"> in a header file named</w:t>
      </w:r>
      <w:r w:rsidR="00353A3D">
        <w:t xml:space="preserve"> </w:t>
      </w:r>
      <w:r w:rsidR="0064152C" w:rsidRPr="00FB6588">
        <w:rPr>
          <w:rStyle w:val="CodeInline"/>
        </w:rPr>
        <w:t>SuperHero</w:t>
      </w:r>
      <w:r w:rsidRPr="00FB6588">
        <w:rPr>
          <w:rStyle w:val="CodeInline"/>
        </w:rPr>
        <w:t>.h</w:t>
      </w:r>
      <w:r w:rsidR="00353A3D">
        <w:t xml:space="preserve"> a</w:t>
      </w:r>
      <w:r w:rsidRPr="003E6A82">
        <w:t xml:space="preserve">nd your function definitions in </w:t>
      </w:r>
      <w:r w:rsidR="00D94139">
        <w:t xml:space="preserve">a </w:t>
      </w:r>
      <w:r w:rsidRPr="003E6A82">
        <w:t>file name</w:t>
      </w:r>
      <w:r w:rsidR="00353A3D">
        <w:t xml:space="preserve">d </w:t>
      </w:r>
      <w:r w:rsidR="0064152C" w:rsidRPr="00FB6588">
        <w:rPr>
          <w:rStyle w:val="CodeInline"/>
        </w:rPr>
        <w:t>SuperHero</w:t>
      </w:r>
      <w:r w:rsidRPr="00FB6588">
        <w:rPr>
          <w:rStyle w:val="CodeInline"/>
        </w:rPr>
        <w:t>.cpp</w:t>
      </w:r>
      <w:r w:rsidR="00353A3D">
        <w:t>.</w:t>
      </w:r>
      <w:r w:rsidRPr="003E6A82">
        <w:t xml:space="preserve"> Include in your design all of the statements and keywords necessary to compile and to run your code successfully under a standard C++ compiler.</w:t>
      </w:r>
    </w:p>
    <w:p w14:paraId="462D7F7D" w14:textId="5AB7F94D" w:rsidR="006F4F3D" w:rsidRPr="003E6A82" w:rsidRDefault="006F4F3D" w:rsidP="00AE7732">
      <w:r>
        <w:t>First, modify your</w:t>
      </w:r>
      <w:r w:rsidR="000D4854">
        <w:t xml:space="preserve"> defined</w:t>
      </w:r>
      <w:r>
        <w:t xml:space="preserve"> </w:t>
      </w:r>
      <w:r w:rsidR="000D4854" w:rsidRPr="00FB6588">
        <w:rPr>
          <w:rStyle w:val="CodeInline"/>
        </w:rPr>
        <w:t>Hero</w:t>
      </w:r>
      <w:r w:rsidR="00353A3D">
        <w:t xml:space="preserve"> c</w:t>
      </w:r>
      <w:r>
        <w:t xml:space="preserve">lass </w:t>
      </w:r>
      <w:r w:rsidR="000D4854">
        <w:t xml:space="preserve">so that your safe, empty state is when </w:t>
      </w:r>
      <w:r w:rsidR="000D4854" w:rsidRPr="000D4854">
        <w:rPr>
          <w:i/>
        </w:rPr>
        <w:t>the strength parameter is negative</w:t>
      </w:r>
      <w:r w:rsidR="000D4854">
        <w:rPr>
          <w:i/>
        </w:rPr>
        <w:t>.</w:t>
      </w:r>
    </w:p>
    <w:p w14:paraId="20CF3E01" w14:textId="4623351C" w:rsidR="003E6A82" w:rsidRPr="003E6A82" w:rsidRDefault="0064152C" w:rsidP="00AE7732">
      <w:r>
        <w:t>Upon instantiation, a</w:t>
      </w:r>
      <w:r w:rsidR="00353A3D">
        <w:t xml:space="preserve"> </w:t>
      </w:r>
      <w:r w:rsidRPr="00FB6588">
        <w:rPr>
          <w:rStyle w:val="CodeInline"/>
        </w:rPr>
        <w:t>SuperHero</w:t>
      </w:r>
      <w:r w:rsidR="00353A3D">
        <w:t xml:space="preserve"> o</w:t>
      </w:r>
      <w:r w:rsidR="003E6A82" w:rsidRPr="003E6A82">
        <w:t>bjec</w:t>
      </w:r>
      <w:r w:rsidR="002E50B2">
        <w:t xml:space="preserve">t may receive no information, another </w:t>
      </w:r>
      <w:r w:rsidR="002E50B2" w:rsidRPr="00FB6588">
        <w:rPr>
          <w:rStyle w:val="CodeInline"/>
        </w:rPr>
        <w:t>SuperHero</w:t>
      </w:r>
      <w:r w:rsidR="002E50B2">
        <w:t xml:space="preserve"> object, or it </w:t>
      </w:r>
      <w:r w:rsidR="003E6A82" w:rsidRPr="003E6A82">
        <w:t xml:space="preserve">may receive </w:t>
      </w:r>
      <w:r w:rsidR="00E46192" w:rsidRPr="00E46192">
        <w:rPr>
          <w:b/>
        </w:rPr>
        <w:t>three</w:t>
      </w:r>
      <w:r w:rsidR="003E6A82" w:rsidRPr="00E46192">
        <w:rPr>
          <w:b/>
        </w:rPr>
        <w:t xml:space="preserve"> </w:t>
      </w:r>
      <w:r w:rsidR="003E6A82" w:rsidRPr="003E6A82">
        <w:t>values:</w:t>
      </w:r>
    </w:p>
    <w:p w14:paraId="5FCC697D" w14:textId="1D090032" w:rsidR="003E6A82" w:rsidRPr="003E6A82" w:rsidRDefault="00FB6588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T</w:t>
      </w:r>
      <w:r w:rsidR="003E6A82" w:rsidRPr="003E6A82">
        <w:t>he</w:t>
      </w:r>
      <w:r>
        <w:t xml:space="preserve"> </w:t>
      </w:r>
      <w:r w:rsidR="003E6A82" w:rsidRPr="003E6A82">
        <w:t xml:space="preserve">address of a C-style null terminated string holding the </w:t>
      </w:r>
      <w:r w:rsidR="0064152C">
        <w:t xml:space="preserve">name </w:t>
      </w:r>
      <w:r w:rsidR="003E6A82" w:rsidRPr="003E6A82">
        <w:t xml:space="preserve">of the </w:t>
      </w:r>
      <w:r w:rsidR="0064152C">
        <w:t>super hero</w:t>
      </w:r>
      <w:r w:rsidR="003E6A82" w:rsidRPr="003E6A82">
        <w:t xml:space="preserve">. This string is always of length 20 </w:t>
      </w:r>
      <w:r w:rsidR="00945C5F">
        <w:t xml:space="preserve">or less </w:t>
      </w:r>
      <w:r w:rsidR="003E6A82" w:rsidRPr="003E6A82">
        <w:t xml:space="preserve">excluding the null terminator. </w:t>
      </w:r>
    </w:p>
    <w:p w14:paraId="3FF7D167" w14:textId="358C4DDE" w:rsidR="003E6A82" w:rsidRDefault="00FB6588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A</w:t>
      </w:r>
      <w:r>
        <w:t xml:space="preserve"> </w:t>
      </w:r>
      <w:r w:rsidR="003E6A82" w:rsidRPr="00AE7732">
        <w:rPr>
          <w:b/>
        </w:rPr>
        <w:t>positive double</w:t>
      </w:r>
      <w:r w:rsidR="003E6A82" w:rsidRPr="003E6A82">
        <w:t xml:space="preserve"> for the </w:t>
      </w:r>
      <w:r w:rsidR="0064152C">
        <w:t xml:space="preserve">strength </w:t>
      </w:r>
      <w:r w:rsidR="003E6A82" w:rsidRPr="003E6A82">
        <w:t>of</w:t>
      </w:r>
      <w:r w:rsidR="00945C5F">
        <w:t xml:space="preserve"> the </w:t>
      </w:r>
      <w:r w:rsidR="0064152C">
        <w:t>super hero</w:t>
      </w:r>
      <w:r w:rsidR="00945C5F">
        <w:t>.</w:t>
      </w:r>
    </w:p>
    <w:p w14:paraId="745B2EB1" w14:textId="19A877D4" w:rsidR="00DB11D9" w:rsidRPr="003E6A82" w:rsidRDefault="00FB6588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>
        <w:t xml:space="preserve">A </w:t>
      </w:r>
      <w:r w:rsidR="00DB11D9" w:rsidRPr="00AE7732">
        <w:rPr>
          <w:b/>
        </w:rPr>
        <w:t>positive double</w:t>
      </w:r>
      <w:r w:rsidR="00DB11D9">
        <w:t xml:space="preserve"> representing a strength “multiplier”</w:t>
      </w:r>
      <w:r w:rsidR="005A680E">
        <w:t xml:space="preserve"> (this value is multiplied by the strength value to calculate</w:t>
      </w:r>
      <w:r w:rsidR="00DB11D9">
        <w:t xml:space="preserve"> super heroes</w:t>
      </w:r>
      <w:r w:rsidR="005A680E">
        <w:t xml:space="preserve"> strength)</w:t>
      </w:r>
    </w:p>
    <w:p w14:paraId="054C7120" w14:textId="77777777" w:rsidR="00700C6C" w:rsidRDefault="002E50B2" w:rsidP="00AE7732">
      <w:r>
        <w:t>Build constructors to handle these instantiation types.</w:t>
      </w:r>
      <w:r w:rsidR="00700C6C">
        <w:t xml:space="preserve"> Invalid input sets the object in the safe, empty state.</w:t>
      </w:r>
    </w:p>
    <w:p w14:paraId="4494D957" w14:textId="731337F5" w:rsidR="003E6A82" w:rsidRPr="003E6A82" w:rsidRDefault="003E6A82" w:rsidP="00AE7732">
      <w:r w:rsidRPr="003E6A82">
        <w:t xml:space="preserve">Your design </w:t>
      </w:r>
      <w:r w:rsidR="002E50B2">
        <w:t xml:space="preserve">also </w:t>
      </w:r>
      <w:r w:rsidRPr="003E6A82">
        <w:t>includes the following member function</w:t>
      </w:r>
      <w:r w:rsidR="002E50B2">
        <w:t>s</w:t>
      </w:r>
      <w:r w:rsidRPr="003E6A82">
        <w:t>:</w:t>
      </w:r>
    </w:p>
    <w:p w14:paraId="30E644DF" w14:textId="7E28970A" w:rsidR="00662443" w:rsidRPr="005A4763" w:rsidRDefault="005A4763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5B16DC">
        <w:rPr>
          <w:rStyle w:val="CodeInline"/>
          <w:b/>
          <w:color w:val="1F4E79" w:themeColor="accent1" w:themeShade="80"/>
        </w:rPr>
        <w:t>double</w:t>
      </w:r>
      <w:r w:rsidRPr="00FB6588">
        <w:rPr>
          <w:rStyle w:val="CodeInline"/>
        </w:rPr>
        <w:t xml:space="preserve"> getStrength()</w:t>
      </w:r>
      <w:r w:rsidR="00AE2514">
        <w:rPr>
          <w:rStyle w:val="CodeInline"/>
        </w:rPr>
        <w:t xml:space="preserve"> </w:t>
      </w:r>
      <w:r w:rsidR="00AE2514" w:rsidRPr="005B16DC">
        <w:rPr>
          <w:rStyle w:val="CodeInline"/>
          <w:b/>
          <w:color w:val="1F4E79" w:themeColor="accent1" w:themeShade="80"/>
        </w:rPr>
        <w:t>const</w:t>
      </w:r>
      <w:r w:rsidR="00662443" w:rsidRPr="003E6A82">
        <w:t xml:space="preserve"> </w:t>
      </w:r>
      <w:r w:rsidR="0008224B">
        <w:t xml:space="preserve">– </w:t>
      </w:r>
      <w:r>
        <w:t>a</w:t>
      </w:r>
      <w:r w:rsidR="0008224B">
        <w:t xml:space="preserve"> </w:t>
      </w:r>
      <w:r>
        <w:t xml:space="preserve">member function which returns a strength of </w:t>
      </w:r>
      <w:r w:rsidRPr="00FB6588">
        <w:rPr>
          <w:rStyle w:val="CodeInline"/>
        </w:rPr>
        <w:t>SuperHero</w:t>
      </w:r>
      <w:r>
        <w:t xml:space="preserve"> object.  Use the multiplier to calculate</w:t>
      </w:r>
      <w:r w:rsidR="002E50B2">
        <w:t xml:space="preserve"> strength value in this method.</w:t>
      </w:r>
    </w:p>
    <w:p w14:paraId="5BCDE025" w14:textId="6D659A7E" w:rsidR="00002B9B" w:rsidRDefault="00AD7447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5B16DC">
        <w:rPr>
          <w:rStyle w:val="CodeInline"/>
          <w:b/>
          <w:color w:val="1F4E79" w:themeColor="accent1" w:themeShade="80"/>
        </w:rPr>
        <w:t>void</w:t>
      </w:r>
      <w:r w:rsidRPr="00FB6588">
        <w:rPr>
          <w:rStyle w:val="CodeInline"/>
        </w:rPr>
        <w:t xml:space="preserve"> </w:t>
      </w:r>
      <w:r w:rsidRPr="005B16DC">
        <w:rPr>
          <w:rStyle w:val="CodeInline"/>
          <w:b/>
          <w:color w:val="1F4E79" w:themeColor="accent1" w:themeShade="80"/>
        </w:rPr>
        <w:t>operator</w:t>
      </w:r>
      <w:r w:rsidRPr="00FB6588">
        <w:rPr>
          <w:rStyle w:val="CodeInline"/>
        </w:rPr>
        <w:t>*=(</w:t>
      </w:r>
      <w:r w:rsidR="00CE3804" w:rsidRPr="00FB6588">
        <w:rPr>
          <w:rStyle w:val="CodeInline"/>
        </w:rPr>
        <w:t>Super</w:t>
      </w:r>
      <w:r w:rsidR="00FB6588" w:rsidRPr="00FB6588">
        <w:rPr>
          <w:rStyle w:val="CodeInline"/>
        </w:rPr>
        <w:t>Hero</w:t>
      </w:r>
      <w:r w:rsidRPr="00FB6588">
        <w:rPr>
          <w:rStyle w:val="CodeInline"/>
        </w:rPr>
        <w:t>&amp;)</w:t>
      </w:r>
      <w:r w:rsidR="00FB6588">
        <w:t xml:space="preserve"> — </w:t>
      </w:r>
      <w:r w:rsidR="00CE3804">
        <w:t>an</w:t>
      </w:r>
      <w:r w:rsidR="00FB6588">
        <w:t xml:space="preserve"> </w:t>
      </w:r>
      <w:r w:rsidR="00CE3804">
        <w:t>o</w:t>
      </w:r>
      <w:r>
        <w:t xml:space="preserve">verloaded </w:t>
      </w:r>
      <w:r w:rsidR="005B3130">
        <w:t>operator use</w:t>
      </w:r>
      <w:r w:rsidR="001813CD">
        <w:t>d to</w:t>
      </w:r>
      <w:r w:rsidR="005B3130">
        <w:t xml:space="preserve"> simulate a </w:t>
      </w:r>
      <w:r>
        <w:t>“</w:t>
      </w:r>
      <w:r w:rsidR="005B3130">
        <w:t>battle</w:t>
      </w:r>
      <w:r>
        <w:t xml:space="preserve">”. </w:t>
      </w:r>
      <w:r w:rsidR="00002B9B" w:rsidRPr="003E6A82">
        <w:t xml:space="preserve"> </w:t>
      </w:r>
      <w:r>
        <w:t xml:space="preserve">Using the strength attribute </w:t>
      </w:r>
      <w:r w:rsidR="0059205A">
        <w:t>and operators, do the following:</w:t>
      </w:r>
    </w:p>
    <w:p w14:paraId="089F400D" w14:textId="6A1B8CB0" w:rsidR="00AD7447" w:rsidRDefault="00AD7447" w:rsidP="0008224B">
      <w:pPr>
        <w:pStyle w:val="ListParagraph"/>
        <w:numPr>
          <w:ilvl w:val="0"/>
          <w:numId w:val="31"/>
        </w:numPr>
      </w:pPr>
      <w:r>
        <w:t xml:space="preserve">Find out which </w:t>
      </w:r>
      <w:r w:rsidRPr="00FB6588">
        <w:rPr>
          <w:rStyle w:val="CodeInline"/>
        </w:rPr>
        <w:t>Hero</w:t>
      </w:r>
      <w:r>
        <w:t xml:space="preserve"> has more strength left</w:t>
      </w:r>
    </w:p>
    <w:p w14:paraId="76654EDB" w14:textId="3A983B1E" w:rsidR="00CE3804" w:rsidRPr="0008224B" w:rsidRDefault="00AD7447" w:rsidP="0008224B">
      <w:pPr>
        <w:pStyle w:val="ListParagraph"/>
        <w:numPr>
          <w:ilvl w:val="0"/>
          <w:numId w:val="31"/>
        </w:numPr>
      </w:pPr>
      <w:r>
        <w:t xml:space="preserve">The </w:t>
      </w:r>
      <w:r w:rsidRPr="00FB6588">
        <w:rPr>
          <w:rStyle w:val="CodeInline"/>
        </w:rPr>
        <w:t>Hero</w:t>
      </w:r>
      <w:r>
        <w:t xml:space="preserve"> that has more strength “takes” the strength of the weaker one and adds it to her own.</w:t>
      </w:r>
      <w:r w:rsidR="00FB6588">
        <w:t xml:space="preserve">  </w:t>
      </w:r>
      <w:r w:rsidR="00700C6C">
        <w:t>The strength multipl</w:t>
      </w:r>
      <w:r w:rsidR="00B36B01">
        <w:t>i</w:t>
      </w:r>
      <w:r w:rsidR="00700C6C">
        <w:t>e</w:t>
      </w:r>
      <w:r w:rsidR="00B36B01">
        <w:t>r</w:t>
      </w:r>
      <w:r w:rsidR="00700C6C">
        <w:t xml:space="preserve"> is </w:t>
      </w:r>
      <w:r w:rsidR="00FB6588">
        <w:rPr>
          <w:b/>
        </w:rPr>
        <w:t>not</w:t>
      </w:r>
      <w:r w:rsidR="00700C6C">
        <w:t xml:space="preserve"> changed.</w:t>
      </w:r>
      <w:r>
        <w:t xml:space="preserve">  The weaker </w:t>
      </w:r>
      <w:r w:rsidRPr="00FB6588">
        <w:rPr>
          <w:rStyle w:val="CodeInline"/>
        </w:rPr>
        <w:t>Hero</w:t>
      </w:r>
      <w:r>
        <w:t xml:space="preserve"> loses the battle and is set to the </w:t>
      </w:r>
      <w:r w:rsidR="005A4763">
        <w:t>safe, empty</w:t>
      </w:r>
      <w:r w:rsidR="00FB6588">
        <w:t xml:space="preserve"> state.</w:t>
      </w:r>
    </w:p>
    <w:p w14:paraId="55297179" w14:textId="3D32E86F" w:rsidR="00002B9B" w:rsidRPr="00662443" w:rsidRDefault="00A33B6B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5B16DC">
        <w:rPr>
          <w:rStyle w:val="CodeInline"/>
          <w:b/>
          <w:color w:val="1F4E79" w:themeColor="accent1" w:themeShade="80"/>
        </w:rPr>
        <w:t>void</w:t>
      </w:r>
      <w:r w:rsidRPr="00FB6588">
        <w:rPr>
          <w:rStyle w:val="CodeInline"/>
        </w:rPr>
        <w:t xml:space="preserve"> display(std::ostream&amp;) </w:t>
      </w:r>
      <w:r w:rsidRPr="005B16DC">
        <w:rPr>
          <w:rStyle w:val="CodeInline"/>
          <w:b/>
          <w:color w:val="1F4E79" w:themeColor="accent1" w:themeShade="80"/>
        </w:rPr>
        <w:t>const</w:t>
      </w:r>
      <w:r w:rsidRPr="0008224B">
        <w:rPr>
          <w:color w:val="2E74B5" w:themeColor="accent1" w:themeShade="BF"/>
        </w:rPr>
        <w:t xml:space="preserve"> </w:t>
      </w:r>
      <w:r w:rsidR="0008224B">
        <w:t>–</w:t>
      </w:r>
      <w:r w:rsidRPr="00662443">
        <w:t xml:space="preserve"> a</w:t>
      </w:r>
      <w:r w:rsidR="0008224B">
        <w:t xml:space="preserve"> </w:t>
      </w:r>
      <w:r w:rsidRPr="00662443">
        <w:t xml:space="preserve">query that receives a reference to an </w:t>
      </w:r>
      <w:r w:rsidRPr="00FB6588">
        <w:rPr>
          <w:rStyle w:val="CodeInline"/>
        </w:rPr>
        <w:t>ostream</w:t>
      </w:r>
      <w:r w:rsidRPr="00662443">
        <w:t xml:space="preserve"> object and inserts into that object </w:t>
      </w:r>
      <w:r w:rsidR="00CE3804" w:rsidRPr="0008224B">
        <w:rPr>
          <w:b/>
          <w:i/>
        </w:rPr>
        <w:t>“</w:t>
      </w:r>
      <w:r w:rsidR="005B3130" w:rsidRPr="0008224B">
        <w:rPr>
          <w:b/>
          <w:i/>
        </w:rPr>
        <w:t>living s</w:t>
      </w:r>
      <w:r w:rsidR="00CE3804" w:rsidRPr="0008224B">
        <w:rPr>
          <w:b/>
          <w:i/>
        </w:rPr>
        <w:t>uperhero</w:t>
      </w:r>
      <w:r w:rsidR="002A2788" w:rsidRPr="0008224B">
        <w:rPr>
          <w:b/>
          <w:i/>
        </w:rPr>
        <w:t>!</w:t>
      </w:r>
      <w:r w:rsidR="00CE3804" w:rsidRPr="0008224B">
        <w:rPr>
          <w:b/>
          <w:i/>
        </w:rPr>
        <w:t xml:space="preserve"> </w:t>
      </w:r>
      <w:r w:rsidR="002A2788" w:rsidRPr="0008224B">
        <w:rPr>
          <w:b/>
          <w:i/>
        </w:rPr>
        <w:t>(the name of the hero) - (strength)</w:t>
      </w:r>
      <w:r w:rsidR="00CE3804" w:rsidRPr="0008224B">
        <w:rPr>
          <w:b/>
          <w:i/>
        </w:rPr>
        <w:t>”</w:t>
      </w:r>
      <w:r w:rsidR="0008224B">
        <w:t xml:space="preserve"> i</w:t>
      </w:r>
      <w:r w:rsidR="00662443" w:rsidRPr="00662443">
        <w:t>f</w:t>
      </w:r>
      <w:r w:rsidR="0008224B">
        <w:t xml:space="preserve"> </w:t>
      </w:r>
      <w:r w:rsidR="00662443" w:rsidRPr="00662443">
        <w:t xml:space="preserve">the object is not in the empty state. </w:t>
      </w:r>
      <w:r w:rsidR="002A2788">
        <w:t xml:space="preserve">Use the inherited </w:t>
      </w:r>
      <w:r w:rsidR="002A2788" w:rsidRPr="00FB6588">
        <w:rPr>
          <w:rStyle w:val="CodeInline"/>
        </w:rPr>
        <w:t>Hero::display</w:t>
      </w:r>
      <w:r w:rsidR="00662443" w:rsidRPr="00662443">
        <w:t xml:space="preserve"> </w:t>
      </w:r>
      <w:r w:rsidR="002A2788">
        <w:t>method to help format the inserted string.</w:t>
      </w:r>
      <w:r w:rsidR="00353A3D">
        <w:t xml:space="preserve"> </w:t>
      </w:r>
      <w:r w:rsidR="00662443" w:rsidRPr="00662443">
        <w:t>If the object is in the safe,</w:t>
      </w:r>
      <w:r w:rsidR="00662443">
        <w:t xml:space="preserve"> </w:t>
      </w:r>
      <w:r w:rsidR="00662443" w:rsidRPr="00662443">
        <w:t xml:space="preserve">empty state insert object </w:t>
      </w:r>
      <w:r w:rsidR="00662443" w:rsidRPr="0008224B">
        <w:rPr>
          <w:b/>
          <w:i/>
        </w:rPr>
        <w:t>“deceased superhero</w:t>
      </w:r>
      <w:r w:rsidR="005A680E" w:rsidRPr="0008224B">
        <w:rPr>
          <w:b/>
          <w:i/>
        </w:rPr>
        <w:t>!</w:t>
      </w:r>
      <w:r w:rsidR="00662443" w:rsidRPr="0008224B">
        <w:rPr>
          <w:b/>
          <w:i/>
        </w:rPr>
        <w:t>”</w:t>
      </w:r>
      <w:r w:rsidR="00D94139">
        <w:t xml:space="preserve"> a</w:t>
      </w:r>
      <w:r w:rsidR="00353A3D">
        <w:t>s shown in the example below.</w:t>
      </w:r>
    </w:p>
    <w:p w14:paraId="3D046508" w14:textId="023D16A8" w:rsidR="003E6A82" w:rsidRDefault="003E6A82" w:rsidP="0008224B">
      <w:r w:rsidRPr="003E6A82">
        <w:lastRenderedPageBreak/>
        <w:t>The</w:t>
      </w:r>
      <w:r w:rsidR="00FB6588">
        <w:t xml:space="preserve"> following</w:t>
      </w:r>
      <w:r w:rsidR="00D94139">
        <w:t xml:space="preserve"> code</w:t>
      </w:r>
      <w:r w:rsidRPr="003E6A82">
        <w:t xml:space="preserve"> uses your</w:t>
      </w:r>
      <w:r w:rsidR="00353A3D">
        <w:t xml:space="preserve"> </w:t>
      </w:r>
      <w:r w:rsidR="00390224" w:rsidRPr="00FB6588">
        <w:rPr>
          <w:rStyle w:val="CodeInline"/>
        </w:rPr>
        <w:t>Hero</w:t>
      </w:r>
      <w:r w:rsidR="00390224" w:rsidRPr="00390224">
        <w:t xml:space="preserve"> and</w:t>
      </w:r>
      <w:r w:rsidR="00390224">
        <w:t xml:space="preserve"> </w:t>
      </w:r>
      <w:r w:rsidR="00390224" w:rsidRPr="00FB6588">
        <w:rPr>
          <w:rStyle w:val="CodeInline"/>
        </w:rPr>
        <w:t>SuperHero</w:t>
      </w:r>
      <w:r w:rsidR="00353A3D">
        <w:t xml:space="preserve"> c</w:t>
      </w:r>
      <w:r w:rsidRPr="003E6A82">
        <w:t>lass</w:t>
      </w:r>
      <w:r w:rsidR="0005000F">
        <w:t>es</w:t>
      </w:r>
      <w:r w:rsidRPr="003E6A82">
        <w:t xml:space="preserve"> and produces the output shown </w:t>
      </w:r>
      <w:r w:rsidR="00D94139">
        <w:t>under it</w:t>
      </w:r>
      <w:r w:rsidRPr="003E6A82">
        <w:t>:</w:t>
      </w:r>
    </w:p>
    <w:tbl>
      <w:tblPr>
        <w:tblStyle w:val="TableGrid1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DC14BE" w:rsidRPr="00DC14BE" w14:paraId="11004C74" w14:textId="77777777" w:rsidTr="00353A3D">
        <w:trPr>
          <w:trHeight w:val="1408"/>
        </w:trPr>
        <w:tc>
          <w:tcPr>
            <w:tcW w:w="9639" w:type="dxa"/>
            <w:tcBorders>
              <w:bottom w:val="single" w:sz="4" w:space="0" w:color="auto"/>
            </w:tcBorders>
          </w:tcPr>
          <w:p w14:paraId="5D002499" w14:textId="21FBB30F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// OOP244 Workshop 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: Derived Classes</w:t>
            </w:r>
          </w:p>
          <w:p w14:paraId="6988F6B1" w14:textId="39F9E09C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File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_at_home.cpp</w:t>
            </w:r>
          </w:p>
          <w:p w14:paraId="466CE0D5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Version 1.0</w:t>
            </w:r>
          </w:p>
          <w:p w14:paraId="59FA20DF" w14:textId="1618A938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Date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201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6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11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06</w:t>
            </w:r>
          </w:p>
          <w:p w14:paraId="6BCBEE84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Author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Franz Newland, Eden Burton</w:t>
            </w:r>
          </w:p>
          <w:p w14:paraId="098A2030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Description</w:t>
            </w:r>
          </w:p>
          <w:p w14:paraId="13018A03" w14:textId="77486754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// 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    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This file demon</w:t>
            </w:r>
            <w:r w:rsidR="00353A3D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strates the client module of 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</w:p>
          <w:p w14:paraId="3D184DE3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/////////////////////////////////////////////////////</w:t>
            </w:r>
          </w:p>
          <w:p w14:paraId="6870CB2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4A2EF1F5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B6588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&lt;</w:t>
            </w:r>
            <w:proofErr w:type="spellStart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iostream</w:t>
            </w:r>
            <w:proofErr w:type="spellEnd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&gt;</w:t>
            </w:r>
          </w:p>
          <w:p w14:paraId="06052CD5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B6588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  <w:proofErr w:type="spellStart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SuperHero.h</w:t>
            </w:r>
            <w:proofErr w:type="spellEnd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</w:p>
          <w:p w14:paraId="11FD41FB" w14:textId="77777777" w:rsidR="00625E90" w:rsidRPr="00625E90" w:rsidRDefault="00625E90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F959F47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B6588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int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main()</w:t>
            </w:r>
          </w:p>
          <w:p w14:paraId="7A0C2D9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7C54E07" w14:textId="77777777" w:rsidR="00353A3D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p;</w:t>
            </w:r>
          </w:p>
          <w:p w14:paraId="403E395F" w14:textId="3639885C" w:rsidR="00DC14BE" w:rsidRPr="00DC14BE" w:rsidRDefault="00353A3D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DC14BE" w:rsidRPr="00DC14BE">
              <w:rPr>
                <w:rFonts w:ascii="Consolas" w:hAnsi="Consolas" w:cs="Consolas"/>
                <w:noProof/>
                <w:sz w:val="20"/>
                <w:szCs w:val="20"/>
              </w:rPr>
              <w:t>p.display(std::cout);</w:t>
            </w:r>
          </w:p>
          <w:p w14:paraId="2E2BD5D8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62B77B42" w14:textId="757D001B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w(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"wimpy"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-10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625E90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5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3400913B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w.display(std::cout);</w:t>
            </w:r>
          </w:p>
          <w:p w14:paraId="14D060C0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91C50D6" w14:textId="5968F44A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SuperHero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h(</w:t>
            </w:r>
            <w:r w:rsidRPr="00625E90">
              <w:rPr>
                <w:rFonts w:ascii="Consolas" w:hAnsi="Consolas" w:cs="Consolas"/>
                <w:i/>
                <w:noProof/>
                <w:color w:val="A41515"/>
                <w:sz w:val="20"/>
                <w:szCs w:val="20"/>
              </w:rPr>
              <w:t>"</w:t>
            </w:r>
            <w:r w:rsid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H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ercules"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100</w:t>
            </w:r>
            <w:r w:rsidR="00625E90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="00625E90"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5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6E55E63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h.display(std::cout);</w:t>
            </w:r>
          </w:p>
          <w:p w14:paraId="706E19A8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4ADB331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hClone(h);</w:t>
            </w:r>
          </w:p>
          <w:p w14:paraId="564423AB" w14:textId="1477D944" w:rsidR="00DC14BE" w:rsidRPr="00DC14BE" w:rsidRDefault="00353A3D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DC14BE" w:rsidRPr="00DC14BE">
              <w:rPr>
                <w:rFonts w:ascii="Consolas" w:hAnsi="Consolas" w:cs="Consolas"/>
                <w:noProof/>
                <w:sz w:val="20"/>
                <w:szCs w:val="20"/>
              </w:rPr>
              <w:t>hClone.display(std::cout);</w:t>
            </w:r>
          </w:p>
          <w:p w14:paraId="0F192BF1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53B787B4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sm(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"Superman"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130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5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42DDE55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sm.display(std::cout);</w:t>
            </w:r>
          </w:p>
          <w:p w14:paraId="55B462D2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22136E04" w14:textId="4D76A1A1" w:rsidR="00DC14BE" w:rsidRPr="00353A3D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std::cout &lt;&lt;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"Superman battles Hercules</w:t>
            </w:r>
            <w:r w:rsid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'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 xml:space="preserve"> clone!"</w:t>
            </w: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5E7065EB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 *= hClone;</w:t>
            </w:r>
          </w:p>
          <w:p w14:paraId="1902D9BE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D67FAAF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sm.display(std::cout);</w:t>
            </w:r>
          </w:p>
          <w:p w14:paraId="3908C8F1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hClone.display(std::cout);</w:t>
            </w:r>
          </w:p>
          <w:p w14:paraId="21119653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FAB799F" w14:textId="1EDEE593" w:rsidR="00DC14BE" w:rsidRPr="00353A3D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std::cout &lt;&lt;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"Hercules battles Superman!"</w:t>
            </w: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353A3D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>&lt; std::endl;</w:t>
            </w:r>
          </w:p>
          <w:p w14:paraId="40659005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 *= sm;</w:t>
            </w:r>
          </w:p>
          <w:p w14:paraId="1352DFB1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6D5C54E7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sm.display(std::cout);</w:t>
            </w:r>
          </w:p>
          <w:p w14:paraId="0A320653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hClone.display(std::cout);</w:t>
            </w:r>
          </w:p>
          <w:p w14:paraId="3C2960E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3F44851C" w14:textId="2790492F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</w:t>
            </w:r>
            <w:r w:rsidR="00182383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R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eflection section</w:t>
            </w:r>
          </w:p>
          <w:p w14:paraId="42B3596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Hero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o = sm;  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Why does this compile?</w:t>
            </w:r>
          </w:p>
          <w:p w14:paraId="757A13F7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o.isEmpty();</w:t>
            </w:r>
          </w:p>
          <w:p w14:paraId="675CF07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</w:p>
          <w:p w14:paraId="73825B00" w14:textId="313DFC2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</w:t>
            </w:r>
            <w:r w:rsidR="00182383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U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ncomment</w:t>
            </w:r>
            <w:r w:rsid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the following two lines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to see what happens</w:t>
            </w:r>
            <w:r w:rsidR="00CD4D0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. Explain</w:t>
            </w:r>
            <w:r w:rsidR="00303A99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the result</w:t>
            </w:r>
            <w:r w:rsidR="00CD4D0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!</w:t>
            </w:r>
          </w:p>
          <w:p w14:paraId="6AE9F14E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//Hero o2;</w:t>
            </w:r>
          </w:p>
          <w:p w14:paraId="2BDB232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//SuperHero sh = o2;</w:t>
            </w:r>
          </w:p>
          <w:p w14:paraId="10E0D668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C8E0696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return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0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78813CA4" w14:textId="45E912AF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9639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639"/>
      </w:tblGrid>
      <w:tr w:rsidR="00353A3D" w:rsidRPr="007E1307" w14:paraId="49EB5715" w14:textId="77777777" w:rsidTr="00353A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A7B42B" w14:textId="77777777" w:rsidR="00353A3D" w:rsidRPr="00353A3D" w:rsidRDefault="00353A3D" w:rsidP="00353A3D">
            <w:pPr>
              <w:suppressAutoHyphens/>
              <w:spacing w:before="360"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lastRenderedPageBreak/>
              <w:t>deceased superhero!</w:t>
            </w:r>
          </w:p>
          <w:p w14:paraId="1EB7C378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deceased superhero!</w:t>
            </w:r>
          </w:p>
          <w:p w14:paraId="0AD2A804" w14:textId="3E4814E3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 xml:space="preserve">living superhero! </w:t>
            </w:r>
            <w:r w:rsidR="00625E90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H</w:t>
            </w: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ercules - 100</w:t>
            </w:r>
          </w:p>
          <w:p w14:paraId="4E8457A0" w14:textId="75F6A3F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 xml:space="preserve">living superhero! </w:t>
            </w:r>
            <w:r w:rsidR="00625E90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H</w:t>
            </w: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ercules - 100</w:t>
            </w:r>
          </w:p>
          <w:p w14:paraId="46227B7A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living superhero! Superman - 130</w:t>
            </w:r>
          </w:p>
          <w:p w14:paraId="33E7D5CE" w14:textId="6FFA7FBE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Superman battles Hercules</w:t>
            </w:r>
            <w:r w:rsidR="00625E90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'</w:t>
            </w: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 xml:space="preserve"> clone!</w:t>
            </w:r>
          </w:p>
          <w:p w14:paraId="60021B8C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living superhero! Superman - 230</w:t>
            </w:r>
          </w:p>
          <w:p w14:paraId="4BE7B049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deceased superhero!</w:t>
            </w:r>
          </w:p>
          <w:p w14:paraId="1262C5FA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Hercules battles Superman!</w:t>
            </w:r>
          </w:p>
          <w:p w14:paraId="7251B90C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living superhero! Superman - 330</w:t>
            </w:r>
          </w:p>
          <w:p w14:paraId="14C0F7B3" w14:textId="78CBDE00" w:rsidR="00353A3D" w:rsidRPr="007E1307" w:rsidRDefault="00353A3D" w:rsidP="00353A3D">
            <w:pPr>
              <w:suppressAutoHyphens/>
              <w:spacing w:after="36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deceased superhero!</w:t>
            </w:r>
          </w:p>
        </w:tc>
      </w:tr>
    </w:tbl>
    <w:p w14:paraId="4AD433DD" w14:textId="62CA24CD" w:rsidR="008E1BF7" w:rsidRDefault="00354CC7" w:rsidP="0008224B">
      <w:pPr>
        <w:pStyle w:val="Heading1"/>
      </w:pPr>
      <w:r>
        <w:t>AT_HOME: REFLECTION</w:t>
      </w:r>
      <w:r w:rsidR="00945C5F">
        <w:t xml:space="preserve"> </w:t>
      </w:r>
      <w:r w:rsidR="002C1D21">
        <w:t>(</w:t>
      </w:r>
      <w:ins w:id="15" w:author="Fardad Soleimanloo" w:date="2016-11-07T23:32:00Z">
        <w:r w:rsidR="008969F6">
          <w:t>1</w:t>
        </w:r>
      </w:ins>
      <w:bookmarkStart w:id="16" w:name="_GoBack"/>
      <w:bookmarkEnd w:id="16"/>
      <w:del w:id="17" w:author="Fardad Soleimanloo" w:date="2016-11-07T23:32:00Z">
        <w:r w:rsidR="002C1D21" w:rsidDel="008969F6">
          <w:delText>3</w:delText>
        </w:r>
      </w:del>
      <w:r w:rsidR="002C1D21">
        <w:t>0%)</w:t>
      </w:r>
    </w:p>
    <w:p w14:paraId="49D673A9" w14:textId="3BE3B3BA" w:rsidR="008E1BF7" w:rsidRDefault="008E1BF7" w:rsidP="0008224B">
      <w:r>
        <w:t xml:space="preserve">Answer the following questions and place them in a file called </w:t>
      </w:r>
      <w:r w:rsidRPr="00FB6588">
        <w:rPr>
          <w:rStyle w:val="CodeInline"/>
        </w:rPr>
        <w:t>reflect.txt</w:t>
      </w:r>
      <w:r>
        <w:t>.</w:t>
      </w:r>
    </w:p>
    <w:p w14:paraId="3FB7552A" w14:textId="0505D451" w:rsidR="002C1D21" w:rsidRDefault="002C1D21" w:rsidP="0008224B">
      <w:pPr>
        <w:pStyle w:val="ListParagraph"/>
        <w:numPr>
          <w:ilvl w:val="0"/>
          <w:numId w:val="33"/>
        </w:numPr>
      </w:pPr>
      <w:r>
        <w:t xml:space="preserve">Why was it not necessary to create an </w:t>
      </w:r>
      <w:r w:rsidRPr="00FB6588">
        <w:rPr>
          <w:rStyle w:val="CodeInline"/>
        </w:rPr>
        <w:t>isEmpty()</w:t>
      </w:r>
      <w:r>
        <w:t xml:space="preserve"> member function? </w:t>
      </w:r>
    </w:p>
    <w:p w14:paraId="6793F110" w14:textId="4BD67F40" w:rsidR="00354CC7" w:rsidRDefault="00354CC7" w:rsidP="0008224B">
      <w:pPr>
        <w:pStyle w:val="ListParagraph"/>
        <w:numPr>
          <w:ilvl w:val="0"/>
          <w:numId w:val="33"/>
        </w:numPr>
      </w:pPr>
      <w:r>
        <w:t xml:space="preserve">What </w:t>
      </w:r>
      <w:r w:rsidR="002C1D21">
        <w:t xml:space="preserve">privacy </w:t>
      </w:r>
      <w:r>
        <w:t>access level did you set for your strength member attribute?</w:t>
      </w:r>
    </w:p>
    <w:p w14:paraId="1C1D88DB" w14:textId="3771C100" w:rsidR="00E55642" w:rsidRPr="00E55642" w:rsidRDefault="00E55642" w:rsidP="0008224B">
      <w:pPr>
        <w:pStyle w:val="ListParagraph"/>
        <w:numPr>
          <w:ilvl w:val="0"/>
          <w:numId w:val="33"/>
        </w:numPr>
      </w:pPr>
      <w:r w:rsidRPr="00354CC7">
        <w:t>How would you modify your solution to make the strength member attribute private?</w:t>
      </w:r>
    </w:p>
    <w:p w14:paraId="38B61A17" w14:textId="09A73177" w:rsidR="00992028" w:rsidRDefault="00992028" w:rsidP="0008224B">
      <w:pPr>
        <w:pStyle w:val="ListParagraph"/>
        <w:numPr>
          <w:ilvl w:val="0"/>
          <w:numId w:val="33"/>
        </w:numPr>
      </w:pPr>
      <w:r>
        <w:t xml:space="preserve">How would your solution need to be modified in order for the </w:t>
      </w:r>
      <w:r w:rsidRPr="00FB6588">
        <w:rPr>
          <w:rStyle w:val="CodeInline"/>
        </w:rPr>
        <w:t>SuperHero::display</w:t>
      </w:r>
      <w:r w:rsidR="00FB6588">
        <w:t xml:space="preserve"> m</w:t>
      </w:r>
      <w:r>
        <w:t xml:space="preserve">ember function </w:t>
      </w:r>
      <w:r w:rsidRPr="00662443">
        <w:t>object</w:t>
      </w:r>
      <w:r w:rsidR="00E55642">
        <w:t xml:space="preserve"> to display</w:t>
      </w:r>
      <w:r w:rsidR="00FF0959">
        <w:t xml:space="preserve"> the</w:t>
      </w:r>
      <w:r w:rsidR="00E55642">
        <w:t xml:space="preserve"> deceased </w:t>
      </w:r>
      <w:proofErr w:type="spellStart"/>
      <w:r w:rsidR="00E55642" w:rsidRPr="00FB6588">
        <w:rPr>
          <w:rStyle w:val="CodeInline"/>
        </w:rPr>
        <w:t>SuperHero</w:t>
      </w:r>
      <w:r w:rsidR="00E55642">
        <w:t>’s</w:t>
      </w:r>
      <w:proofErr w:type="spellEnd"/>
      <w:r w:rsidR="00FF0959">
        <w:t xml:space="preserve"> </w:t>
      </w:r>
      <w:r w:rsidR="00D94139">
        <w:t>name?</w:t>
      </w:r>
      <w:r w:rsidR="00E55642">
        <w:t xml:space="preserve">  For example, the function would be modified to print</w:t>
      </w:r>
      <w:r w:rsidRPr="00662443">
        <w:t xml:space="preserve"> </w:t>
      </w:r>
      <w:r w:rsidRPr="0008224B">
        <w:rPr>
          <w:b/>
        </w:rPr>
        <w:t>“</w:t>
      </w:r>
      <w:r w:rsidR="00E55642" w:rsidRPr="0008224B">
        <w:rPr>
          <w:b/>
        </w:rPr>
        <w:t xml:space="preserve">(name) the </w:t>
      </w:r>
      <w:r w:rsidRPr="0008224B">
        <w:rPr>
          <w:b/>
        </w:rPr>
        <w:t>deceased superhero!</w:t>
      </w:r>
      <w:r w:rsidR="00FB6588">
        <w:rPr>
          <w:b/>
        </w:rPr>
        <w:t>”</w:t>
      </w:r>
      <w:r w:rsidR="00FB6588">
        <w:t xml:space="preserve">  E</w:t>
      </w:r>
      <w:r w:rsidR="00E55642">
        <w:t>xplain in plain English.</w:t>
      </w:r>
    </w:p>
    <w:p w14:paraId="264791D4" w14:textId="32EC94FE" w:rsidR="002C1D21" w:rsidRPr="00716857" w:rsidRDefault="0089411F" w:rsidP="0008224B">
      <w:pPr>
        <w:pStyle w:val="ListParagraph"/>
        <w:numPr>
          <w:ilvl w:val="0"/>
          <w:numId w:val="33"/>
        </w:numPr>
      </w:pPr>
      <w:r>
        <w:t>View</w:t>
      </w:r>
      <w:r w:rsidR="002C1D21">
        <w:t xml:space="preserve"> </w:t>
      </w:r>
      <w:r w:rsidR="006244BB">
        <w:t xml:space="preserve">line </w:t>
      </w:r>
      <w:r w:rsidR="00FB6588">
        <w:t>4</w:t>
      </w:r>
      <w:r w:rsidR="00F448FB">
        <w:t>3</w:t>
      </w:r>
      <w:r w:rsidR="002C1D21">
        <w:t xml:space="preserve"> in </w:t>
      </w:r>
      <w:r w:rsidR="002C1D21" w:rsidRPr="00FB6588">
        <w:rPr>
          <w:rStyle w:val="CodeInline"/>
        </w:rPr>
        <w:t>w</w:t>
      </w:r>
      <w:r w:rsidR="000A3C90">
        <w:rPr>
          <w:rStyle w:val="CodeInline"/>
        </w:rPr>
        <w:t>8</w:t>
      </w:r>
      <w:r w:rsidR="002C1D21" w:rsidRPr="00FB6588">
        <w:rPr>
          <w:rStyle w:val="CodeInline"/>
        </w:rPr>
        <w:t>_at_home.cpp</w:t>
      </w:r>
      <w:r w:rsidR="002C1D21">
        <w:t xml:space="preserve"> file. </w:t>
      </w:r>
      <w:r w:rsidR="006F4F3D">
        <w:t xml:space="preserve">Why does this compile? </w:t>
      </w:r>
      <w:r w:rsidR="002C1D21">
        <w:t xml:space="preserve"> </w:t>
      </w:r>
      <w:r w:rsidR="006244BB">
        <w:t xml:space="preserve">Uncomment lines </w:t>
      </w:r>
      <w:r w:rsidR="00FB6588">
        <w:t>4</w:t>
      </w:r>
      <w:r w:rsidR="00F448FB">
        <w:t>7</w:t>
      </w:r>
      <w:r w:rsidR="00FB6588">
        <w:t>–4</w:t>
      </w:r>
      <w:r w:rsidR="00F448FB">
        <w:t>8</w:t>
      </w:r>
      <w:r w:rsidR="00FB6588">
        <w:t>.</w:t>
      </w:r>
      <w:r w:rsidR="002C1D21">
        <w:t xml:space="preserve"> Does it compile now? Explain why or why not?</w:t>
      </w:r>
    </w:p>
    <w:p w14:paraId="5F76D3B8" w14:textId="77777777" w:rsidR="008A159A" w:rsidRDefault="008A159A" w:rsidP="0008224B">
      <w:pPr>
        <w:pStyle w:val="Heading1"/>
      </w:pPr>
      <w:r>
        <w:t>SUBMISSION</w:t>
      </w:r>
    </w:p>
    <w:p w14:paraId="74DDACD5" w14:textId="18316FAC" w:rsidR="00716857" w:rsidRDefault="00716857" w:rsidP="0008224B">
      <w:r>
        <w:t xml:space="preserve">If not on matrix already, upload </w:t>
      </w:r>
      <w:r w:rsidRPr="00FB6588">
        <w:rPr>
          <w:rStyle w:val="CodeInline"/>
        </w:rPr>
        <w:t>Hero.h</w:t>
      </w:r>
      <w:r>
        <w:t xml:space="preserve">, </w:t>
      </w:r>
      <w:r w:rsidRPr="00FB6588">
        <w:rPr>
          <w:rStyle w:val="CodeInline"/>
        </w:rPr>
        <w:t>Hero.cpp</w:t>
      </w:r>
      <w:r w:rsidR="00C84B7C">
        <w:t xml:space="preserve">, </w:t>
      </w:r>
      <w:r w:rsidRPr="00FB6588">
        <w:rPr>
          <w:rStyle w:val="CodeInline"/>
        </w:rPr>
        <w:t>SuperHero.h</w:t>
      </w:r>
      <w:r>
        <w:t xml:space="preserve">, </w:t>
      </w:r>
      <w:r w:rsidRPr="00FB6588">
        <w:rPr>
          <w:rStyle w:val="CodeInline"/>
        </w:rPr>
        <w:t>SuperHero.cpp</w:t>
      </w:r>
      <w:r w:rsidR="006F0B06">
        <w:t>,</w:t>
      </w:r>
      <w:r>
        <w:t xml:space="preserve"> </w:t>
      </w:r>
      <w:r w:rsidRPr="00FB6588">
        <w:rPr>
          <w:rStyle w:val="CodeInline"/>
        </w:rPr>
        <w:t>w</w:t>
      </w:r>
      <w:r w:rsidR="000A3C90">
        <w:rPr>
          <w:rStyle w:val="CodeInline"/>
        </w:rPr>
        <w:t>8</w:t>
      </w:r>
      <w:r w:rsidRPr="00FB6588">
        <w:rPr>
          <w:rStyle w:val="CodeInline"/>
        </w:rPr>
        <w:t>_at_home.cpp</w:t>
      </w:r>
      <w:r w:rsidR="00FB6588">
        <w:t xml:space="preserve"> and </w:t>
      </w:r>
      <w:r w:rsidR="00FB6588">
        <w:rPr>
          <w:rStyle w:val="CodeInline"/>
        </w:rPr>
        <w:t>reflect.txt</w:t>
      </w:r>
      <w:r w:rsidR="00FB6588">
        <w:t xml:space="preserve"> t</w:t>
      </w:r>
      <w:r>
        <w:t>o your matrix account. Compile and run your code and make sure everything works properly.</w:t>
      </w:r>
    </w:p>
    <w:p w14:paraId="773C4F74" w14:textId="74D47022" w:rsidR="00716857" w:rsidRDefault="00716857" w:rsidP="0008224B">
      <w:r>
        <w:t xml:space="preserve">Then run the following </w:t>
      </w:r>
      <w:r w:rsidR="0008224B">
        <w:t>command</w:t>
      </w:r>
      <w:r>
        <w:t xml:space="preserve"> from your account:</w:t>
      </w:r>
    </w:p>
    <w:p w14:paraId="149AAC9A" w14:textId="7F434FBF" w:rsidR="00B139A5" w:rsidRPr="00D94139" w:rsidRDefault="00B139A5" w:rsidP="00D94139">
      <w:pPr>
        <w:spacing w:before="100" w:beforeAutospacing="1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~profname.proflastname/submit w</w:t>
      </w:r>
      <w:r w:rsidR="000A3C90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8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at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 &lt;ENTER&gt;</w:t>
      </w:r>
    </w:p>
    <w:sectPr w:rsidR="00B139A5" w:rsidRPr="00D94139" w:rsidSect="00D94139">
      <w:pgSz w:w="12240" w:h="15840"/>
      <w:pgMar w:top="1440" w:right="1440" w:bottom="11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B87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4A56149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C6293"/>
    <w:multiLevelType w:val="hybridMultilevel"/>
    <w:tmpl w:val="AB5C673A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D3D23"/>
    <w:multiLevelType w:val="hybridMultilevel"/>
    <w:tmpl w:val="661A9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539A5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F52D2"/>
    <w:multiLevelType w:val="multilevel"/>
    <w:tmpl w:val="8B7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7" w15:restartNumberingAfterBreak="0">
    <w:nsid w:val="2A621F7E"/>
    <w:multiLevelType w:val="hybridMultilevel"/>
    <w:tmpl w:val="AB5C673A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44A46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9" w15:restartNumberingAfterBreak="0">
    <w:nsid w:val="2FF20D9D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0" w15:restartNumberingAfterBreak="0">
    <w:nsid w:val="332B2D16"/>
    <w:multiLevelType w:val="hybridMultilevel"/>
    <w:tmpl w:val="AB5C673A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7417C"/>
    <w:multiLevelType w:val="hybridMultilevel"/>
    <w:tmpl w:val="F4446AF6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3" w15:restartNumberingAfterBreak="0">
    <w:nsid w:val="46944CFF"/>
    <w:multiLevelType w:val="hybridMultilevel"/>
    <w:tmpl w:val="521EC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753EF9"/>
    <w:multiLevelType w:val="hybridMultilevel"/>
    <w:tmpl w:val="52E466EC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5129551E"/>
    <w:multiLevelType w:val="hybridMultilevel"/>
    <w:tmpl w:val="B972E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C0849"/>
    <w:multiLevelType w:val="hybridMultilevel"/>
    <w:tmpl w:val="29F066BE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E1F70"/>
    <w:multiLevelType w:val="hybridMultilevel"/>
    <w:tmpl w:val="342E232A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1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E2E43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5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1"/>
  </w:num>
  <w:num w:numId="4">
    <w:abstractNumId w:val="33"/>
  </w:num>
  <w:num w:numId="5">
    <w:abstractNumId w:val="13"/>
  </w:num>
  <w:num w:numId="6">
    <w:abstractNumId w:val="36"/>
  </w:num>
  <w:num w:numId="7">
    <w:abstractNumId w:val="9"/>
  </w:num>
  <w:num w:numId="8">
    <w:abstractNumId w:val="12"/>
  </w:num>
  <w:num w:numId="9">
    <w:abstractNumId w:val="8"/>
  </w:num>
  <w:num w:numId="10">
    <w:abstractNumId w:val="29"/>
  </w:num>
  <w:num w:numId="11">
    <w:abstractNumId w:val="4"/>
  </w:num>
  <w:num w:numId="12">
    <w:abstractNumId w:val="28"/>
  </w:num>
  <w:num w:numId="13">
    <w:abstractNumId w:val="5"/>
  </w:num>
  <w:num w:numId="14">
    <w:abstractNumId w:val="32"/>
  </w:num>
  <w:num w:numId="15">
    <w:abstractNumId w:val="14"/>
  </w:num>
  <w:num w:numId="16">
    <w:abstractNumId w:val="35"/>
  </w:num>
  <w:num w:numId="17">
    <w:abstractNumId w:val="26"/>
  </w:num>
  <w:num w:numId="18">
    <w:abstractNumId w:val="37"/>
  </w:num>
  <w:num w:numId="19">
    <w:abstractNumId w:val="0"/>
  </w:num>
  <w:num w:numId="20">
    <w:abstractNumId w:val="1"/>
  </w:num>
  <w:num w:numId="21">
    <w:abstractNumId w:val="2"/>
  </w:num>
  <w:num w:numId="22">
    <w:abstractNumId w:val="16"/>
  </w:num>
  <w:num w:numId="23">
    <w:abstractNumId w:val="10"/>
  </w:num>
  <w:num w:numId="24">
    <w:abstractNumId w:val="18"/>
  </w:num>
  <w:num w:numId="25">
    <w:abstractNumId w:val="19"/>
  </w:num>
  <w:num w:numId="26">
    <w:abstractNumId w:val="24"/>
  </w:num>
  <w:num w:numId="27">
    <w:abstractNumId w:val="23"/>
  </w:num>
  <w:num w:numId="28">
    <w:abstractNumId w:val="22"/>
  </w:num>
  <w:num w:numId="29">
    <w:abstractNumId w:val="7"/>
  </w:num>
  <w:num w:numId="30">
    <w:abstractNumId w:val="11"/>
  </w:num>
  <w:num w:numId="31">
    <w:abstractNumId w:val="25"/>
  </w:num>
  <w:num w:numId="32">
    <w:abstractNumId w:val="34"/>
  </w:num>
  <w:num w:numId="33">
    <w:abstractNumId w:val="30"/>
  </w:num>
  <w:num w:numId="34">
    <w:abstractNumId w:val="6"/>
  </w:num>
  <w:num w:numId="35">
    <w:abstractNumId w:val="17"/>
  </w:num>
  <w:num w:numId="36">
    <w:abstractNumId w:val="20"/>
  </w:num>
  <w:num w:numId="37">
    <w:abstractNumId w:val="27"/>
  </w:num>
  <w:num w:numId="38">
    <w:abstractNumId w:val="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rdad Soleimanloo">
    <w15:presenceInfo w15:providerId="Windows Live" w15:userId="4e3b53a8070f58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AD1"/>
    <w:rsid w:val="00002B9B"/>
    <w:rsid w:val="00014219"/>
    <w:rsid w:val="00036B1E"/>
    <w:rsid w:val="0005000F"/>
    <w:rsid w:val="000557D6"/>
    <w:rsid w:val="0008224B"/>
    <w:rsid w:val="000A3C90"/>
    <w:rsid w:val="000D4854"/>
    <w:rsid w:val="000F6FCB"/>
    <w:rsid w:val="0011239A"/>
    <w:rsid w:val="00117148"/>
    <w:rsid w:val="00124092"/>
    <w:rsid w:val="00125FFB"/>
    <w:rsid w:val="00126911"/>
    <w:rsid w:val="001813CD"/>
    <w:rsid w:val="00182383"/>
    <w:rsid w:val="001A6B2B"/>
    <w:rsid w:val="001C17C6"/>
    <w:rsid w:val="001E793D"/>
    <w:rsid w:val="0023174E"/>
    <w:rsid w:val="002431DA"/>
    <w:rsid w:val="002449BF"/>
    <w:rsid w:val="002626D9"/>
    <w:rsid w:val="00274964"/>
    <w:rsid w:val="0028193C"/>
    <w:rsid w:val="002A2788"/>
    <w:rsid w:val="002A5F6E"/>
    <w:rsid w:val="002C04B4"/>
    <w:rsid w:val="002C1D21"/>
    <w:rsid w:val="002E50B2"/>
    <w:rsid w:val="002E62A3"/>
    <w:rsid w:val="002F6B16"/>
    <w:rsid w:val="00300E4B"/>
    <w:rsid w:val="00303A99"/>
    <w:rsid w:val="0031256E"/>
    <w:rsid w:val="00325EF4"/>
    <w:rsid w:val="003327B2"/>
    <w:rsid w:val="00353A3D"/>
    <w:rsid w:val="00354CC7"/>
    <w:rsid w:val="00390224"/>
    <w:rsid w:val="003936B5"/>
    <w:rsid w:val="00397CCD"/>
    <w:rsid w:val="003A02D6"/>
    <w:rsid w:val="003A28E2"/>
    <w:rsid w:val="003E6A82"/>
    <w:rsid w:val="00420A9D"/>
    <w:rsid w:val="00421C5F"/>
    <w:rsid w:val="004407D1"/>
    <w:rsid w:val="00475081"/>
    <w:rsid w:val="00476DE7"/>
    <w:rsid w:val="0048174A"/>
    <w:rsid w:val="004858B3"/>
    <w:rsid w:val="004873E2"/>
    <w:rsid w:val="004A48FF"/>
    <w:rsid w:val="004B7503"/>
    <w:rsid w:val="004E3BB1"/>
    <w:rsid w:val="005020BD"/>
    <w:rsid w:val="00510CE5"/>
    <w:rsid w:val="00560591"/>
    <w:rsid w:val="0057362C"/>
    <w:rsid w:val="0059205A"/>
    <w:rsid w:val="005A4763"/>
    <w:rsid w:val="005A680E"/>
    <w:rsid w:val="005B16DC"/>
    <w:rsid w:val="005B3130"/>
    <w:rsid w:val="006244BB"/>
    <w:rsid w:val="00625E90"/>
    <w:rsid w:val="0064152C"/>
    <w:rsid w:val="00662443"/>
    <w:rsid w:val="00663987"/>
    <w:rsid w:val="00663C58"/>
    <w:rsid w:val="0067733D"/>
    <w:rsid w:val="00695851"/>
    <w:rsid w:val="006A1A29"/>
    <w:rsid w:val="006D7286"/>
    <w:rsid w:val="006D7353"/>
    <w:rsid w:val="006F0B06"/>
    <w:rsid w:val="006F4F3D"/>
    <w:rsid w:val="00700C6C"/>
    <w:rsid w:val="00716857"/>
    <w:rsid w:val="00760747"/>
    <w:rsid w:val="00770C08"/>
    <w:rsid w:val="007755BC"/>
    <w:rsid w:val="007830FA"/>
    <w:rsid w:val="00793893"/>
    <w:rsid w:val="007B1D61"/>
    <w:rsid w:val="007B2C42"/>
    <w:rsid w:val="007E1307"/>
    <w:rsid w:val="007F29ED"/>
    <w:rsid w:val="00820657"/>
    <w:rsid w:val="00864D49"/>
    <w:rsid w:val="008939F2"/>
    <w:rsid w:val="0089411F"/>
    <w:rsid w:val="008969F6"/>
    <w:rsid w:val="008A159A"/>
    <w:rsid w:val="008A6649"/>
    <w:rsid w:val="008B61DC"/>
    <w:rsid w:val="008E1BF7"/>
    <w:rsid w:val="008F1474"/>
    <w:rsid w:val="00907CD2"/>
    <w:rsid w:val="00920947"/>
    <w:rsid w:val="00945C5F"/>
    <w:rsid w:val="00954F8B"/>
    <w:rsid w:val="009736D7"/>
    <w:rsid w:val="00981045"/>
    <w:rsid w:val="00992028"/>
    <w:rsid w:val="00997E8E"/>
    <w:rsid w:val="00A01377"/>
    <w:rsid w:val="00A14932"/>
    <w:rsid w:val="00A23B41"/>
    <w:rsid w:val="00A32357"/>
    <w:rsid w:val="00A33B6B"/>
    <w:rsid w:val="00A729FD"/>
    <w:rsid w:val="00A811E1"/>
    <w:rsid w:val="00A95A18"/>
    <w:rsid w:val="00A9603C"/>
    <w:rsid w:val="00AB7DBC"/>
    <w:rsid w:val="00AD18A3"/>
    <w:rsid w:val="00AD7447"/>
    <w:rsid w:val="00AE2514"/>
    <w:rsid w:val="00AE7732"/>
    <w:rsid w:val="00B139A5"/>
    <w:rsid w:val="00B264B6"/>
    <w:rsid w:val="00B36B01"/>
    <w:rsid w:val="00B45E19"/>
    <w:rsid w:val="00B55D32"/>
    <w:rsid w:val="00B9226A"/>
    <w:rsid w:val="00B96C0A"/>
    <w:rsid w:val="00BC4AD4"/>
    <w:rsid w:val="00BC75C5"/>
    <w:rsid w:val="00BE6E3B"/>
    <w:rsid w:val="00BF20A6"/>
    <w:rsid w:val="00C64D80"/>
    <w:rsid w:val="00C83430"/>
    <w:rsid w:val="00C84B7C"/>
    <w:rsid w:val="00C87B77"/>
    <w:rsid w:val="00CB1A08"/>
    <w:rsid w:val="00CD3CFD"/>
    <w:rsid w:val="00CD4D00"/>
    <w:rsid w:val="00CE3804"/>
    <w:rsid w:val="00CE5528"/>
    <w:rsid w:val="00D23622"/>
    <w:rsid w:val="00D538B9"/>
    <w:rsid w:val="00D621C4"/>
    <w:rsid w:val="00D928E3"/>
    <w:rsid w:val="00D94139"/>
    <w:rsid w:val="00DB11D9"/>
    <w:rsid w:val="00DB1FD6"/>
    <w:rsid w:val="00DC14BE"/>
    <w:rsid w:val="00DD27D2"/>
    <w:rsid w:val="00DF3EE1"/>
    <w:rsid w:val="00E34860"/>
    <w:rsid w:val="00E46192"/>
    <w:rsid w:val="00E55642"/>
    <w:rsid w:val="00E757B3"/>
    <w:rsid w:val="00EA1409"/>
    <w:rsid w:val="00EA426C"/>
    <w:rsid w:val="00ED40F6"/>
    <w:rsid w:val="00ED72D8"/>
    <w:rsid w:val="00F448FB"/>
    <w:rsid w:val="00F65378"/>
    <w:rsid w:val="00F72958"/>
    <w:rsid w:val="00FB6588"/>
    <w:rsid w:val="00FC23FC"/>
    <w:rsid w:val="00FC489F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C9A5C4B8-2890-4661-979E-A0B7DE5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0A6"/>
    <w:pPr>
      <w:spacing w:after="100" w:afterAutospacing="1" w:line="288" w:lineRule="auto"/>
      <w:ind w:firstLine="567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72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E773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77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08224B"/>
    <w:pPr>
      <w:spacing w:afterAutospacing="1"/>
      <w:ind w:firstLine="720"/>
      <w:jc w:val="both"/>
    </w:pPr>
    <w:rPr>
      <w:sz w:val="24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08224B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Inline">
    <w:name w:val="Code Inline"/>
    <w:basedOn w:val="DefaultParagraphFont"/>
    <w:uiPriority w:val="1"/>
    <w:qFormat/>
    <w:rsid w:val="003936B5"/>
    <w:rPr>
      <w:rFonts w:ascii="Consolas" w:hAnsi="Consolas" w:cstheme="minorHAnsi"/>
      <w:noProof/>
      <w:spacing w:val="0"/>
      <w:kern w:val="0"/>
      <w:position w:val="0"/>
      <w:sz w:val="22"/>
      <w:szCs w:val="28"/>
      <w:bdr w:val="none" w:sz="0" w:space="0" w:color="auto"/>
      <w:shd w:val="clear" w:color="auto" w:fill="F9F2F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5206-56A9-4665-AF2E-20912050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3</cp:revision>
  <cp:lastPrinted>2016-11-06T20:05:00Z</cp:lastPrinted>
  <dcterms:created xsi:type="dcterms:W3CDTF">2016-11-08T04:03:00Z</dcterms:created>
  <dcterms:modified xsi:type="dcterms:W3CDTF">2016-11-08T04:32:00Z</dcterms:modified>
</cp:coreProperties>
</file>